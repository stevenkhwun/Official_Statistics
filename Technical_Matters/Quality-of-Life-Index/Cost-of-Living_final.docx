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277" w:rsidRDefault="00DD6277">
      <w:pPr>
        <w:pStyle w:val="2"/>
        <w:jc w:val="both"/>
        <w:rPr>
          <w:sz w:val="48"/>
        </w:rPr>
      </w:pPr>
      <w:bookmarkStart w:id="0" w:name="_GoBack"/>
      <w:bookmarkEnd w:id="0"/>
    </w:p>
    <w:p w:rsidR="00DD6277" w:rsidRDefault="009B506F">
      <w:pPr>
        <w:pStyle w:val="2"/>
        <w:tabs>
          <w:tab w:val="clear" w:pos="8309"/>
          <w:tab w:val="right" w:pos="7920"/>
        </w:tabs>
        <w:ind w:leftChars="300" w:left="721" w:rightChars="160" w:right="384" w:hanging="1"/>
        <w:jc w:val="both"/>
        <w:rPr>
          <w:sz w:val="48"/>
        </w:rPr>
      </w:pPr>
      <w:r>
        <w:rPr>
          <w:b/>
          <w:bCs/>
          <w:sz w:val="48"/>
        </w:rPr>
        <w:t xml:space="preserve">The Quality of Life of Hong Kong’s Poor Households </w:t>
      </w:r>
      <w:r>
        <w:rPr>
          <w:b/>
          <w:bCs/>
          <w:sz w:val="48"/>
          <w:lang w:val="en-US"/>
        </w:rPr>
        <w:t>in the 1990s</w:t>
      </w:r>
      <w:r>
        <w:rPr>
          <w:b/>
          <w:bCs/>
          <w:sz w:val="48"/>
        </w:rPr>
        <w:t>:</w:t>
      </w:r>
      <w:r>
        <w:rPr>
          <w:sz w:val="48"/>
        </w:rPr>
        <w:t xml:space="preserve"> Cost of Living, Income Security and Poverty situation.</w:t>
      </w:r>
    </w:p>
    <w:p w:rsidR="00DD6277" w:rsidRDefault="00DD6277">
      <w:pPr>
        <w:jc w:val="center"/>
        <w:rPr>
          <w:b/>
          <w:bCs/>
          <w:sz w:val="40"/>
          <w:lang w:val="en-US"/>
        </w:rPr>
      </w:pPr>
    </w:p>
    <w:p w:rsidR="00DD6277" w:rsidRDefault="00DD6277">
      <w:pPr>
        <w:jc w:val="center"/>
        <w:rPr>
          <w:b/>
          <w:bCs/>
          <w:sz w:val="40"/>
          <w:lang w:val="en-US"/>
        </w:rPr>
      </w:pPr>
    </w:p>
    <w:p w:rsidR="00DD6277" w:rsidRDefault="00DD6277">
      <w:pPr>
        <w:jc w:val="center"/>
        <w:rPr>
          <w:b/>
          <w:bCs/>
          <w:sz w:val="40"/>
          <w:lang w:val="en-US"/>
        </w:rPr>
      </w:pPr>
    </w:p>
    <w:p w:rsidR="00DD6277" w:rsidRDefault="009B506F">
      <w:pPr>
        <w:pStyle w:val="8"/>
        <w:rPr>
          <w:rFonts w:ascii="Tahoma" w:hAnsi="Tahoma" w:cs="Tahoma"/>
        </w:rPr>
      </w:pPr>
      <w:r>
        <w:rPr>
          <w:rFonts w:ascii="Tahoma" w:hAnsi="Tahoma" w:cs="Tahoma"/>
        </w:rPr>
        <w:t>Wong Hung</w:t>
      </w:r>
    </w:p>
    <w:p w:rsidR="00DD6277" w:rsidRDefault="00DD6277">
      <w:pPr>
        <w:jc w:val="center"/>
        <w:rPr>
          <w:b/>
          <w:bCs/>
          <w:sz w:val="40"/>
          <w:lang w:val="en-US"/>
        </w:rPr>
      </w:pPr>
    </w:p>
    <w:p w:rsidR="00DD6277" w:rsidRDefault="00DD6277">
      <w:pPr>
        <w:jc w:val="center"/>
        <w:rPr>
          <w:b/>
          <w:bCs/>
          <w:sz w:val="40"/>
          <w:lang w:val="en-US"/>
        </w:rPr>
      </w:pPr>
    </w:p>
    <w:p w:rsidR="00DD6277" w:rsidRDefault="009B506F">
      <w:pPr>
        <w:pStyle w:val="7"/>
        <w:rPr>
          <w:rFonts w:ascii="Tahoma" w:hAnsi="Tahoma" w:cs="Tahoma"/>
          <w:b w:val="0"/>
          <w:bCs w:val="0"/>
          <w:i/>
          <w:iCs/>
        </w:rPr>
      </w:pPr>
      <w:r>
        <w:rPr>
          <w:rFonts w:ascii="Tahoma" w:hAnsi="Tahoma" w:cs="Tahoma"/>
          <w:b w:val="0"/>
          <w:bCs w:val="0"/>
          <w:i/>
          <w:iCs/>
        </w:rPr>
        <w:t>Assistant Professor</w:t>
      </w:r>
    </w:p>
    <w:p w:rsidR="00DD6277" w:rsidRDefault="009B506F">
      <w:pPr>
        <w:pStyle w:val="3"/>
        <w:jc w:val="center"/>
        <w:rPr>
          <w:rFonts w:ascii="Tahoma" w:hAnsi="Tahoma" w:cs="Tahoma"/>
          <w:b/>
          <w:bCs/>
          <w:i w:val="0"/>
          <w:iCs/>
          <w:sz w:val="40"/>
          <w:u w:val="none"/>
        </w:rPr>
      </w:pPr>
      <w:r>
        <w:rPr>
          <w:rFonts w:ascii="Tahoma" w:hAnsi="Tahoma" w:cs="Tahoma"/>
          <w:b/>
          <w:bCs/>
          <w:i w:val="0"/>
          <w:iCs/>
          <w:sz w:val="40"/>
          <w:u w:val="none"/>
        </w:rPr>
        <w:t>Department of Social Work</w:t>
      </w:r>
    </w:p>
    <w:p w:rsidR="00DD6277" w:rsidRDefault="009B506F">
      <w:pPr>
        <w:pStyle w:val="6"/>
        <w:rPr>
          <w:b/>
          <w:bCs/>
          <w:i w:val="0"/>
          <w:iCs w:val="0"/>
          <w:sz w:val="40"/>
        </w:rPr>
      </w:pPr>
      <w:r>
        <w:rPr>
          <w:rFonts w:ascii="Tahoma" w:hAnsi="Tahoma" w:cs="Tahoma"/>
          <w:b/>
          <w:bCs/>
          <w:i w:val="0"/>
          <w:iCs w:val="0"/>
          <w:sz w:val="40"/>
        </w:rPr>
        <w:t>The Chinese University of Hong Kong</w:t>
      </w:r>
    </w:p>
    <w:p w:rsidR="00DD6277" w:rsidRDefault="00DD6277">
      <w:pPr>
        <w:pStyle w:val="5"/>
        <w:rPr>
          <w:lang w:val="en-US"/>
        </w:rPr>
      </w:pPr>
    </w:p>
    <w:p w:rsidR="00DD6277" w:rsidRDefault="009B506F">
      <w:pPr>
        <w:pStyle w:val="a7"/>
        <w:spacing w:before="0" w:after="0"/>
        <w:rPr>
          <w:rFonts w:ascii="Tahoma" w:eastAsia="新細明體" w:hAnsi="Tahoma" w:cs="Tahoma"/>
          <w:lang w:val="en-GB"/>
        </w:rPr>
      </w:pPr>
      <w:r>
        <w:rPr>
          <w:rFonts w:ascii="Tahoma" w:eastAsia="新細明體" w:hAnsi="Tahoma" w:cs="Tahoma"/>
          <w:lang w:val="en-GB"/>
        </w:rPr>
        <w:t xml:space="preserve">Paper presented </w:t>
      </w:r>
    </w:p>
    <w:p w:rsidR="00DD6277" w:rsidRDefault="009B506F">
      <w:pPr>
        <w:pStyle w:val="a7"/>
        <w:spacing w:before="0" w:after="0"/>
        <w:rPr>
          <w:rFonts w:ascii="Tahoma" w:eastAsia="新細明體" w:hAnsi="Tahoma" w:cs="Tahoma"/>
          <w:lang w:val="en-GB"/>
        </w:rPr>
      </w:pPr>
      <w:proofErr w:type="gramStart"/>
      <w:r>
        <w:rPr>
          <w:rFonts w:ascii="Tahoma" w:eastAsia="新細明體" w:hAnsi="Tahoma" w:cs="Tahoma"/>
          <w:lang w:val="en-GB"/>
        </w:rPr>
        <w:t>at</w:t>
      </w:r>
      <w:proofErr w:type="gramEnd"/>
      <w:r>
        <w:rPr>
          <w:rFonts w:ascii="Tahoma" w:eastAsia="新細明體" w:hAnsi="Tahoma" w:cs="Tahoma"/>
          <w:lang w:val="en-GB"/>
        </w:rPr>
        <w:t xml:space="preserve"> the International Conference on Quality of Life in a Global World, November 14 – 15, 2003</w:t>
      </w:r>
    </w:p>
    <w:p w:rsidR="00DD6277" w:rsidRDefault="00DD6277">
      <w:pPr>
        <w:pStyle w:val="5"/>
        <w:rPr>
          <w:rFonts w:ascii="Tahoma" w:hAnsi="Tahoma" w:cs="Tahoma"/>
        </w:rPr>
        <w:sectPr w:rsidR="00DD6277">
          <w:footerReference w:type="default" r:id="rId8"/>
          <w:pgSz w:w="11906" w:h="16838"/>
          <w:pgMar w:top="1440" w:right="1800" w:bottom="1440" w:left="1800" w:header="851" w:footer="992" w:gutter="0"/>
          <w:cols w:space="425"/>
          <w:docGrid w:type="lines" w:linePitch="360"/>
        </w:sectPr>
      </w:pPr>
    </w:p>
    <w:p w:rsidR="00DD6277" w:rsidRDefault="009B506F">
      <w:pPr>
        <w:pStyle w:val="5"/>
        <w:rPr>
          <w:del w:id="9" w:author="Wong Hung" w:date="2003-08-08T16:22:00Z"/>
        </w:rPr>
      </w:pPr>
      <w:del w:id="10" w:author="Wong Hung" w:date="2003-08-08T16:22:00Z">
        <w:r>
          <w:rPr>
            <w:rFonts w:hint="eastAsia"/>
          </w:rPr>
          <w:lastRenderedPageBreak/>
          <w:delText>Cost of Living and Income Security in Hong Kong</w:delText>
        </w:r>
      </w:del>
    </w:p>
    <w:p w:rsidR="00DD6277" w:rsidRDefault="00DD6277">
      <w:pPr>
        <w:rPr>
          <w:del w:id="11" w:author="Wong Hung" w:date="2003-08-08T16:22:00Z"/>
        </w:rPr>
      </w:pPr>
    </w:p>
    <w:p w:rsidR="00DD6277" w:rsidRDefault="009B506F">
      <w:pPr>
        <w:jc w:val="center"/>
        <w:rPr>
          <w:del w:id="12" w:author="Wong Hung" w:date="2003-08-08T16:22:00Z"/>
          <w:sz w:val="28"/>
        </w:rPr>
      </w:pPr>
      <w:del w:id="13" w:author="Wong Hung" w:date="2003-08-08T16:22:00Z">
        <w:r>
          <w:rPr>
            <w:rFonts w:hint="eastAsia"/>
            <w:sz w:val="28"/>
          </w:rPr>
          <w:delText>Dr. Wong Hung</w:delText>
        </w:r>
      </w:del>
    </w:p>
    <w:p w:rsidR="00DD6277" w:rsidRDefault="009B506F">
      <w:pPr>
        <w:jc w:val="center"/>
        <w:rPr>
          <w:del w:id="14" w:author="Wong Hung" w:date="2003-08-08T16:22:00Z"/>
          <w:sz w:val="28"/>
        </w:rPr>
      </w:pPr>
      <w:del w:id="15" w:author="Wong Hung" w:date="2003-08-08T16:22:00Z">
        <w:r>
          <w:rPr>
            <w:rFonts w:hint="eastAsia"/>
            <w:sz w:val="28"/>
          </w:rPr>
          <w:delText>Lecturer</w:delText>
        </w:r>
      </w:del>
    </w:p>
    <w:p w:rsidR="00DD6277" w:rsidRDefault="009B506F">
      <w:pPr>
        <w:jc w:val="center"/>
        <w:rPr>
          <w:del w:id="16" w:author="Wong Hung" w:date="2003-08-08T16:22:00Z"/>
          <w:sz w:val="28"/>
        </w:rPr>
      </w:pPr>
      <w:del w:id="17" w:author="Wong Hung" w:date="2003-08-08T16:22:00Z">
        <w:r>
          <w:rPr>
            <w:rFonts w:hint="eastAsia"/>
            <w:sz w:val="28"/>
          </w:rPr>
          <w:delText>Division of Social Studies</w:delText>
        </w:r>
      </w:del>
    </w:p>
    <w:p w:rsidR="00DD6277" w:rsidRDefault="009B506F">
      <w:pPr>
        <w:jc w:val="center"/>
        <w:rPr>
          <w:del w:id="18" w:author="Wong Hung" w:date="2003-08-08T16:22:00Z"/>
          <w:sz w:val="28"/>
        </w:rPr>
      </w:pPr>
      <w:del w:id="19" w:author="Wong Hung" w:date="2003-08-08T16:22:00Z">
        <w:r>
          <w:rPr>
            <w:rFonts w:hint="eastAsia"/>
            <w:sz w:val="28"/>
          </w:rPr>
          <w:delText>City University of Hong Kong</w:delText>
        </w:r>
      </w:del>
    </w:p>
    <w:p w:rsidR="00DD6277" w:rsidRDefault="00DD6277">
      <w:pPr>
        <w:numPr>
          <w:ins w:id="20" w:author="Wong Hung" w:date="2001-02-03T18:15:00Z"/>
        </w:numPr>
        <w:rPr>
          <w:ins w:id="21" w:author="Wong Hung" w:date="2001-02-03T18:15:00Z"/>
          <w:lang w:val="en-US"/>
        </w:rPr>
      </w:pPr>
    </w:p>
    <w:p w:rsidR="00DD6277" w:rsidRDefault="00DD6277">
      <w:pPr>
        <w:pStyle w:val="table"/>
        <w:widowControl w:val="0"/>
        <w:numPr>
          <w:ins w:id="22" w:author="Wong Hung" w:date="2003-08-08T16:33:00Z"/>
        </w:numPr>
        <w:tabs>
          <w:tab w:val="clear" w:pos="8309"/>
          <w:tab w:val="clear" w:pos="8640"/>
        </w:tabs>
        <w:rPr>
          <w:ins w:id="23" w:author="Wong Hung" w:date="2003-08-08T16:33:00Z"/>
          <w:spacing w:val="0"/>
          <w:kern w:val="2"/>
          <w:lang w:val="en-US" w:eastAsia="zh-TW"/>
        </w:rPr>
      </w:pPr>
    </w:p>
    <w:p w:rsidR="00DD6277" w:rsidRDefault="009B506F">
      <w:pPr>
        <w:pStyle w:val="9"/>
        <w:numPr>
          <w:ins w:id="24" w:author="Wong Hung" w:date="2003-08-08T16:33:00Z"/>
        </w:numPr>
        <w:rPr>
          <w:ins w:id="25" w:author="Wong Hung" w:date="2003-08-08T16:33:00Z"/>
          <w:rFonts w:ascii="Tahoma" w:hAnsi="Tahoma" w:cs="Tahoma"/>
        </w:rPr>
      </w:pPr>
      <w:ins w:id="26" w:author="Wong Hung" w:date="2003-08-08T16:33:00Z">
        <w:r>
          <w:rPr>
            <w:rFonts w:ascii="Tahoma" w:hAnsi="Tahoma" w:cs="Tahoma"/>
          </w:rPr>
          <w:t>Abstract</w:t>
        </w:r>
      </w:ins>
    </w:p>
    <w:p w:rsidR="00DD6277" w:rsidRDefault="00DD6277">
      <w:pPr>
        <w:numPr>
          <w:ins w:id="27" w:author="Wong Hung" w:date="2003-08-08T16:33:00Z"/>
        </w:numPr>
        <w:jc w:val="both"/>
        <w:rPr>
          <w:ins w:id="28" w:author="Wong Hung" w:date="2003-08-08T16:33:00Z"/>
          <w:lang w:val="en-US"/>
        </w:rPr>
      </w:pPr>
    </w:p>
    <w:p w:rsidR="00DD6277" w:rsidRDefault="009B506F">
      <w:pPr>
        <w:numPr>
          <w:ins w:id="29" w:author="Wong Hung" w:date="2003-08-08T16:33:00Z"/>
        </w:numPr>
        <w:spacing w:line="360" w:lineRule="auto"/>
        <w:jc w:val="both"/>
        <w:rPr>
          <w:ins w:id="30" w:author="Wong Hung" w:date="2003-08-08T16:33:00Z"/>
          <w:rFonts w:ascii="Garamond" w:hAnsi="Garamond"/>
        </w:rPr>
      </w:pPr>
      <w:ins w:id="31" w:author="Wong Hung" w:date="2003-08-08T16:33:00Z">
        <w:r>
          <w:rPr>
            <w:rFonts w:ascii="Garamond" w:hAnsi="Garamond"/>
          </w:rPr>
          <w:t xml:space="preserve">Owing to the mounting property prices and rental cost in the 1990s, both wealthy and poor people </w:t>
        </w:r>
        <w:r>
          <w:rPr>
            <w:rFonts w:ascii="Garamond" w:hAnsi="Garamond" w:hint="eastAsia"/>
          </w:rPr>
          <w:t>found</w:t>
        </w:r>
        <w:r>
          <w:rPr>
            <w:rFonts w:ascii="Garamond" w:hAnsi="Garamond"/>
          </w:rPr>
          <w:t xml:space="preserve"> the cost of living in Hong Kong has been increasing tremendously and rapidly. In addition to rising expenditure, many low-income households in Hong Kong </w:t>
        </w:r>
        <w:r>
          <w:rPr>
            <w:rFonts w:ascii="Garamond" w:hAnsi="Garamond" w:hint="eastAsia"/>
          </w:rPr>
          <w:t>were</w:t>
        </w:r>
        <w:r>
          <w:rPr>
            <w:rFonts w:ascii="Garamond" w:hAnsi="Garamond"/>
          </w:rPr>
          <w:t xml:space="preserve"> facing the problem of decreasing and fluctuating income. Among other factors, the </w:t>
        </w:r>
        <w:r>
          <w:rPr>
            <w:rFonts w:ascii="Garamond" w:hAnsi="Garamond" w:hint="eastAsia"/>
          </w:rPr>
          <w:t>deindustrialisation</w:t>
        </w:r>
        <w:r>
          <w:rPr>
            <w:rFonts w:ascii="Garamond" w:hAnsi="Garamond"/>
          </w:rPr>
          <w:t xml:space="preserve"> in the 1980s, the rising of structural unemployment since the mid-1990s and the outbreak of the Asian financial crisis in 1997 </w:t>
        </w:r>
        <w:r>
          <w:rPr>
            <w:rFonts w:ascii="Garamond" w:hAnsi="Garamond" w:hint="eastAsia"/>
          </w:rPr>
          <w:t>were</w:t>
        </w:r>
        <w:r>
          <w:rPr>
            <w:rFonts w:ascii="Garamond" w:hAnsi="Garamond"/>
          </w:rPr>
          <w:t xml:space="preserve"> the main socio-</w:t>
        </w:r>
        <w:proofErr w:type="spellStart"/>
        <w:r>
          <w:rPr>
            <w:rFonts w:ascii="Garamond" w:hAnsi="Garamond"/>
          </w:rPr>
          <w:t>economical</w:t>
        </w:r>
        <w:proofErr w:type="spellEnd"/>
        <w:r>
          <w:rPr>
            <w:rFonts w:ascii="Garamond" w:hAnsi="Garamond"/>
          </w:rPr>
          <w:t xml:space="preserve"> factors, which </w:t>
        </w:r>
        <w:r>
          <w:rPr>
            <w:rFonts w:ascii="Garamond" w:hAnsi="Garamond" w:hint="eastAsia"/>
          </w:rPr>
          <w:t>made</w:t>
        </w:r>
        <w:r>
          <w:rPr>
            <w:rFonts w:ascii="Garamond" w:hAnsi="Garamond"/>
          </w:rPr>
          <w:t xml:space="preserve"> significant adverse impacts on income security of the employees in Hong Kong. This paper will examine the changes of cost of living, income security and poverty </w:t>
        </w:r>
      </w:ins>
      <w:ins w:id="32" w:author="Wong Hung" w:date="2003-09-09T18:33:00Z">
        <w:r>
          <w:rPr>
            <w:rFonts w:ascii="Garamond" w:hAnsi="Garamond"/>
          </w:rPr>
          <w:t xml:space="preserve">situation </w:t>
        </w:r>
      </w:ins>
      <w:ins w:id="33" w:author="Wong Hung" w:date="2003-08-08T16:33:00Z">
        <w:r>
          <w:rPr>
            <w:rFonts w:ascii="Garamond" w:hAnsi="Garamond"/>
          </w:rPr>
          <w:t>of the poor households in Hong Kong in the 1990s. These changes have significant impacts on the quality of life of these poor households. The paper will explore the reasons behind such changes under the global context.</w:t>
        </w:r>
      </w:ins>
    </w:p>
    <w:p w:rsidR="00DD6277" w:rsidRDefault="00DD6277">
      <w:pPr>
        <w:numPr>
          <w:ins w:id="34" w:author="Wong Hung" w:date="2001-02-15T17:57:00Z"/>
        </w:numPr>
        <w:rPr>
          <w:ins w:id="35" w:author="Wong Hung" w:date="2003-08-08T16:29:00Z"/>
          <w:lang w:val="en-US"/>
        </w:rPr>
      </w:pPr>
    </w:p>
    <w:p w:rsidR="00DD6277" w:rsidRDefault="009B506F">
      <w:pPr>
        <w:numPr>
          <w:ins w:id="36" w:author="Wong Hung" w:date="2003-08-08T16:29:00Z"/>
        </w:numPr>
        <w:tabs>
          <w:tab w:val="left" w:pos="540"/>
        </w:tabs>
        <w:ind w:leftChars="300" w:left="720"/>
        <w:rPr>
          <w:ins w:id="37" w:author="Wong Hung" w:date="2003-09-10T14:33:00Z"/>
          <w:lang w:val="en-US"/>
        </w:rPr>
      </w:pPr>
      <w:ins w:id="38" w:author="Wong Hung" w:date="2003-08-08T16:34:00Z">
        <w:r>
          <w:rPr>
            <w:lang w:val="en-US"/>
          </w:rPr>
          <w:br w:type="page"/>
        </w:r>
      </w:ins>
    </w:p>
    <w:p w:rsidR="00DD6277" w:rsidRDefault="00DD6277">
      <w:pPr>
        <w:numPr>
          <w:ins w:id="39" w:author="Wong Hung" w:date="2003-09-10T14:33:00Z"/>
        </w:numPr>
        <w:tabs>
          <w:tab w:val="left" w:pos="540"/>
        </w:tabs>
        <w:ind w:leftChars="300" w:left="720"/>
        <w:rPr>
          <w:ins w:id="40" w:author="Wong Hung" w:date="2003-09-10T14:33:00Z"/>
          <w:lang w:val="en-US"/>
        </w:rPr>
      </w:pPr>
    </w:p>
    <w:p w:rsidR="00DD6277" w:rsidRDefault="009B506F">
      <w:pPr>
        <w:numPr>
          <w:ins w:id="41" w:author="Wong Hung" w:date="2003-09-10T14:33:00Z"/>
        </w:numPr>
        <w:tabs>
          <w:tab w:val="left" w:pos="540"/>
        </w:tabs>
        <w:ind w:leftChars="300" w:left="720" w:rightChars="235" w:right="564"/>
        <w:jc w:val="both"/>
        <w:rPr>
          <w:ins w:id="42" w:author="Wong Hung" w:date="2001-02-15T17:57:00Z"/>
          <w:rFonts w:ascii="Garamond" w:hAnsi="Garamond"/>
        </w:rPr>
      </w:pPr>
      <w:ins w:id="43" w:author="Wong Hung" w:date="2003-09-10T14:33:00Z">
        <w:r>
          <w:rPr>
            <w:rFonts w:ascii="Garamond" w:hAnsi="Garamond"/>
            <w:lang w:val="en-US"/>
          </w:rPr>
          <w:t>‘</w:t>
        </w:r>
      </w:ins>
      <w:ins w:id="44" w:author="Wong Hung" w:date="2001-02-15T17:58:00Z">
        <w:r>
          <w:rPr>
            <w:rFonts w:ascii="Garamond" w:hAnsi="Garamond"/>
          </w:rPr>
          <w:t xml:space="preserve">These social changes can be compared to an hour-glass, where grains of sand represent households desperately falling to the bottom and money is like air </w:t>
        </w:r>
        <w:proofErr w:type="spellStart"/>
        <w:r>
          <w:rPr>
            <w:rFonts w:ascii="Garamond" w:hAnsi="Garamond"/>
          </w:rPr>
          <w:t>accumulationg</w:t>
        </w:r>
        <w:proofErr w:type="spellEnd"/>
        <w:r>
          <w:rPr>
            <w:rFonts w:ascii="Garamond" w:hAnsi="Garamond"/>
          </w:rPr>
          <w:t xml:space="preserve"> in the upper part. </w:t>
        </w:r>
      </w:ins>
      <w:ins w:id="45" w:author="Wong Hung" w:date="2001-02-15T18:00:00Z">
        <w:r>
          <w:rPr>
            <w:rFonts w:ascii="Garamond" w:hAnsi="Garamond"/>
          </w:rPr>
          <w:t>This income distribution not only looks like an hour-glass, but the metaphor also describes an economic mechanism</w:t>
        </w:r>
      </w:ins>
      <w:ins w:id="46" w:author="Wong Hung" w:date="2001-02-15T18:01:00Z">
        <w:r>
          <w:rPr>
            <w:rFonts w:ascii="Garamond" w:hAnsi="Garamond"/>
          </w:rPr>
          <w:t>…in the case of the hour-glass society ‘the poor live off what trickles down from the expenditure of the rich</w:t>
        </w:r>
      </w:ins>
      <w:ins w:id="47" w:author="Wong Hung" w:date="2001-02-15T18:02:00Z">
        <w:r>
          <w:rPr>
            <w:rFonts w:ascii="Garamond" w:hAnsi="Garamond"/>
          </w:rPr>
          <w:t>’</w:t>
        </w:r>
      </w:ins>
      <w:ins w:id="48" w:author="Wong Hung" w:date="2001-02-15T18:00:00Z">
        <w:r>
          <w:rPr>
            <w:rFonts w:ascii="Garamond" w:hAnsi="Garamond"/>
          </w:rPr>
          <w:t xml:space="preserve"> </w:t>
        </w:r>
      </w:ins>
    </w:p>
    <w:p w:rsidR="00DD6277" w:rsidRDefault="009B506F">
      <w:pPr>
        <w:numPr>
          <w:ins w:id="49" w:author="Wong Hung" w:date="2001-02-15T17:57:00Z"/>
        </w:numPr>
        <w:tabs>
          <w:tab w:val="left" w:pos="5940"/>
        </w:tabs>
        <w:rPr>
          <w:ins w:id="50" w:author="Wong Hung" w:date="2001-02-15T17:57:00Z"/>
          <w:rFonts w:ascii="Garamond" w:hAnsi="Garamond"/>
          <w:lang w:val="en-US"/>
        </w:rPr>
      </w:pPr>
      <w:ins w:id="51" w:author="Wong Hung" w:date="2001-02-15T18:03:00Z">
        <w:r>
          <w:rPr>
            <w:rFonts w:ascii="Garamond" w:hAnsi="Garamond"/>
            <w:lang w:val="en-US"/>
          </w:rPr>
          <w:tab/>
          <w:t>(</w:t>
        </w:r>
        <w:proofErr w:type="spellStart"/>
        <w:r>
          <w:rPr>
            <w:rFonts w:ascii="Garamond" w:hAnsi="Garamond"/>
            <w:lang w:val="en-US"/>
          </w:rPr>
          <w:t>Lipietz</w:t>
        </w:r>
        <w:proofErr w:type="spellEnd"/>
        <w:r>
          <w:rPr>
            <w:rFonts w:ascii="Garamond" w:hAnsi="Garamond"/>
            <w:lang w:val="en-US"/>
          </w:rPr>
          <w:t>, 1998: 182)</w:t>
        </w:r>
      </w:ins>
    </w:p>
    <w:p w:rsidR="00DD6277" w:rsidRDefault="00DD6277">
      <w:pPr>
        <w:pStyle w:val="1"/>
        <w:rPr>
          <w:del w:id="52" w:author="Wong Hung" w:date="2003-09-08T13:06:00Z"/>
        </w:rPr>
      </w:pPr>
    </w:p>
    <w:p w:rsidR="00DD6277" w:rsidRDefault="009B506F">
      <w:pPr>
        <w:pStyle w:val="1"/>
      </w:pPr>
      <w:r>
        <w:t>Introduction</w:t>
      </w:r>
    </w:p>
    <w:p w:rsidR="00DD6277" w:rsidRDefault="009B506F">
      <w:pPr>
        <w:pStyle w:val="a0"/>
        <w:rPr>
          <w:lang w:val="en-US"/>
        </w:rPr>
      </w:pPr>
      <w:proofErr w:type="spellStart"/>
      <w:ins w:id="53" w:author="Wong Hung" w:date="2001-02-15T18:04:00Z">
        <w:r>
          <w:t>Lipietz</w:t>
        </w:r>
        <w:proofErr w:type="spellEnd"/>
        <w:r>
          <w:t xml:space="preserve"> captures the recent social changes in France</w:t>
        </w:r>
      </w:ins>
      <w:ins w:id="54" w:author="Wong Hung" w:date="2001-02-15T18:05:00Z">
        <w:r>
          <w:t xml:space="preserve"> as an </w:t>
        </w:r>
      </w:ins>
      <w:ins w:id="55" w:author="Wong Hung" w:date="2001-02-15T18:06:00Z">
        <w:r>
          <w:t>‘</w:t>
        </w:r>
      </w:ins>
      <w:ins w:id="56" w:author="Wong Hung" w:date="2001-02-15T18:05:00Z">
        <w:r>
          <w:t>hour-glass society</w:t>
        </w:r>
      </w:ins>
      <w:ins w:id="57" w:author="Wong Hung" w:date="2001-02-15T18:06:00Z">
        <w:r>
          <w:t>’</w:t>
        </w:r>
      </w:ins>
      <w:ins w:id="58" w:author="Wong Hung" w:date="2001-02-15T18:05:00Z">
        <w:r>
          <w:t>, which can be used to describe the</w:t>
        </w:r>
      </w:ins>
      <w:ins w:id="59" w:author="Wong Hung" w:date="2001-02-15T18:07:00Z">
        <w:r>
          <w:t xml:space="preserve"> current </w:t>
        </w:r>
      </w:ins>
      <w:ins w:id="60" w:author="Wong Hung" w:date="2001-02-15T18:08:00Z">
        <w:r>
          <w:t xml:space="preserve">widening gap between the poor and the rich </w:t>
        </w:r>
      </w:ins>
      <w:ins w:id="61" w:author="Wong Hung" w:date="2001-02-15T18:09:00Z">
        <w:r>
          <w:t xml:space="preserve">and the economic mechanism </w:t>
        </w:r>
      </w:ins>
      <w:ins w:id="62" w:author="Wong Hung" w:date="2001-02-15T18:05:00Z">
        <w:r>
          <w:t>in Hong Kong.</w:t>
        </w:r>
      </w:ins>
      <w:ins w:id="63" w:author="Wong Hung" w:date="2001-02-15T18:04:00Z">
        <w:r>
          <w:t xml:space="preserve"> </w:t>
        </w:r>
      </w:ins>
      <w:r>
        <w:t xml:space="preserve">Owing to the mounting property prices and rental cost in the 1990s, both wealthy and poor people </w:t>
      </w:r>
      <w:r>
        <w:rPr>
          <w:rFonts w:hint="eastAsia"/>
        </w:rPr>
        <w:t>found</w:t>
      </w:r>
      <w:r>
        <w:t xml:space="preserve"> the cost of living in Hong Kong has been increasing tremendously and rapidly. In addition to rising expenditure, many low-income households in Hong Kong </w:t>
      </w:r>
      <w:r>
        <w:rPr>
          <w:rFonts w:hint="eastAsia"/>
        </w:rPr>
        <w:t>were</w:t>
      </w:r>
      <w:r>
        <w:t xml:space="preserve"> facing the problem of decreasing and fluctuating income. Among other factors, the </w:t>
      </w:r>
      <w:r>
        <w:rPr>
          <w:rFonts w:hint="eastAsia"/>
        </w:rPr>
        <w:t>deindustrialisation</w:t>
      </w:r>
      <w:r>
        <w:t xml:space="preserve"> in the 1980s, the rising of structural unemployment since the mid-1990s and the outbreak of the Asian financial crisis in 1997 </w:t>
      </w:r>
      <w:r>
        <w:rPr>
          <w:rFonts w:hint="eastAsia"/>
        </w:rPr>
        <w:t>were</w:t>
      </w:r>
      <w:r>
        <w:t xml:space="preserve"> the main socio-</w:t>
      </w:r>
      <w:proofErr w:type="spellStart"/>
      <w:r>
        <w:t>economical</w:t>
      </w:r>
      <w:proofErr w:type="spellEnd"/>
      <w:r>
        <w:t xml:space="preserve"> factors, which </w:t>
      </w:r>
      <w:r>
        <w:rPr>
          <w:rFonts w:hint="eastAsia"/>
        </w:rPr>
        <w:t>made</w:t>
      </w:r>
      <w:r>
        <w:t xml:space="preserve"> significant adverse impacts on income security of the employees in Hong Kong. T</w:t>
      </w:r>
      <w:r>
        <w:rPr>
          <w:lang w:val="en-US"/>
        </w:rPr>
        <w:t xml:space="preserve">his paper will examine the changes of cost of living and income security </w:t>
      </w:r>
      <w:ins w:id="64" w:author="Wong Hung" w:date="2003-09-10T13:01:00Z">
        <w:r>
          <w:rPr>
            <w:lang w:val="en-US"/>
          </w:rPr>
          <w:t xml:space="preserve">and the poverty situation of the poor households </w:t>
        </w:r>
      </w:ins>
      <w:r>
        <w:rPr>
          <w:lang w:val="en-US"/>
        </w:rPr>
        <w:t xml:space="preserve">in Hong Kong in the 1990s and </w:t>
      </w:r>
      <w:del w:id="65" w:author="Wong Hung" w:date="2001-02-15T18:09:00Z">
        <w:r>
          <w:rPr>
            <w:lang w:val="en-US"/>
          </w:rPr>
          <w:delText xml:space="preserve"> </w:delText>
        </w:r>
      </w:del>
      <w:r>
        <w:rPr>
          <w:lang w:val="en-US"/>
        </w:rPr>
        <w:t>explore the reasons behind such changes.</w:t>
      </w:r>
    </w:p>
    <w:p w:rsidR="00DD6277" w:rsidRDefault="009B506F">
      <w:pPr>
        <w:pStyle w:val="2"/>
        <w:rPr>
          <w:rStyle w:val="a9"/>
          <w:b w:val="0"/>
          <w:bCs w:val="0"/>
        </w:rPr>
      </w:pPr>
      <w:r>
        <w:rPr>
          <w:rStyle w:val="a9"/>
          <w:b w:val="0"/>
          <w:bCs w:val="0"/>
        </w:rPr>
        <w:t xml:space="preserve">Rising </w:t>
      </w:r>
      <w:r>
        <w:rPr>
          <w:rStyle w:val="a9"/>
          <w:rFonts w:hint="eastAsia"/>
          <w:b w:val="0"/>
          <w:bCs w:val="0"/>
        </w:rPr>
        <w:t>C</w:t>
      </w:r>
      <w:r>
        <w:rPr>
          <w:rStyle w:val="a9"/>
          <w:b w:val="0"/>
          <w:bCs w:val="0"/>
        </w:rPr>
        <w:t xml:space="preserve">ost of </w:t>
      </w:r>
      <w:r>
        <w:rPr>
          <w:rStyle w:val="a9"/>
          <w:rFonts w:hint="eastAsia"/>
          <w:b w:val="0"/>
          <w:bCs w:val="0"/>
        </w:rPr>
        <w:t>L</w:t>
      </w:r>
      <w:r>
        <w:rPr>
          <w:rStyle w:val="a9"/>
          <w:b w:val="0"/>
          <w:bCs w:val="0"/>
        </w:rPr>
        <w:t>iving in the 1990s</w:t>
      </w:r>
    </w:p>
    <w:p w:rsidR="00DD6277" w:rsidRDefault="009B506F">
      <w:pPr>
        <w:pStyle w:val="a0"/>
        <w:numPr>
          <w:ins w:id="66" w:author="Wong Hung" w:date="2003-08-08T16:35:00Z"/>
        </w:numPr>
        <w:rPr>
          <w:ins w:id="67" w:author="Wong Hung" w:date="2003-08-08T16:35:00Z"/>
          <w:rStyle w:val="a9"/>
          <w:b w:val="0"/>
        </w:rPr>
      </w:pPr>
      <w:ins w:id="68" w:author="Wong Hung" w:date="2003-08-08T16:35:00Z">
        <w:r>
          <w:rPr>
            <w:rStyle w:val="a9"/>
            <w:b w:val="0"/>
          </w:rPr>
          <w:t>In 2000, Hong Kong is the third most expensive cit</w:t>
        </w:r>
        <w:r>
          <w:rPr>
            <w:rStyle w:val="a9"/>
            <w:rFonts w:hint="eastAsia"/>
            <w:b w:val="0"/>
          </w:rPr>
          <w:t>y</w:t>
        </w:r>
        <w:r>
          <w:rPr>
            <w:rStyle w:val="a9"/>
            <w:b w:val="0"/>
          </w:rPr>
          <w:t xml:space="preserve"> in the world for the expatriates to live, according to a study by consultants William M. Mercer. With New York as the base city scoring 100 points, Hong Kong scores 141.5 points, that is cost of living for the </w:t>
        </w:r>
        <w:proofErr w:type="gramStart"/>
        <w:r>
          <w:rPr>
            <w:rStyle w:val="a9"/>
            <w:b w:val="0"/>
          </w:rPr>
          <w:t>expatriates in Hong Kong is</w:t>
        </w:r>
        <w:proofErr w:type="gramEnd"/>
        <w:r>
          <w:rPr>
            <w:rStyle w:val="a9"/>
            <w:b w:val="0"/>
          </w:rPr>
          <w:t xml:space="preserve"> 41.5% higher than those living in New York. The survey measure</w:t>
        </w:r>
        <w:r>
          <w:rPr>
            <w:rStyle w:val="a9"/>
            <w:rFonts w:hint="eastAsia"/>
            <w:b w:val="0"/>
          </w:rPr>
          <w:t>s</w:t>
        </w:r>
        <w:r>
          <w:rPr>
            <w:rStyle w:val="a9"/>
            <w:b w:val="0"/>
          </w:rPr>
          <w:t xml:space="preserve"> the comparative cost of over 200 items, which include</w:t>
        </w:r>
        <w:r>
          <w:rPr>
            <w:rStyle w:val="a9"/>
            <w:rFonts w:hint="eastAsia"/>
            <w:b w:val="0"/>
          </w:rPr>
          <w:t>s</w:t>
        </w:r>
        <w:r>
          <w:rPr>
            <w:rStyle w:val="a9"/>
            <w:b w:val="0"/>
          </w:rPr>
          <w:t xml:space="preserve"> the cost of housing, food, clothing and household goods, together with transport and entertainment (William M. Mercer</w:t>
        </w:r>
      </w:ins>
      <w:ins w:id="69" w:author="Wong Hung" w:date="2003-09-10T14:37:00Z">
        <w:r>
          <w:rPr>
            <w:rStyle w:val="a9"/>
            <w:b w:val="0"/>
          </w:rPr>
          <w:t>,</w:t>
        </w:r>
      </w:ins>
      <w:ins w:id="70" w:author="Wong Hung" w:date="2003-08-08T16:35:00Z">
        <w:r>
          <w:rPr>
            <w:rStyle w:val="a9"/>
            <w:b w:val="0"/>
          </w:rPr>
          <w:t xml:space="preserve"> 2000).</w:t>
        </w:r>
      </w:ins>
    </w:p>
    <w:p w:rsidR="00DD6277" w:rsidRDefault="009B506F">
      <w:pPr>
        <w:pStyle w:val="a0"/>
        <w:rPr>
          <w:del w:id="71" w:author="Wong Hung" w:date="2003-08-08T16:30:00Z"/>
          <w:rStyle w:val="a9"/>
          <w:b w:val="0"/>
        </w:rPr>
      </w:pPr>
      <w:ins w:id="72" w:author="Wong Hung" w:date="2003-09-10T14:36:00Z">
        <w:r>
          <w:rPr>
            <w:rStyle w:val="a9"/>
            <w:b w:val="0"/>
          </w:rPr>
          <w:br w:type="page"/>
        </w:r>
      </w:ins>
      <w:ins w:id="73" w:author="Wong Hung" w:date="2003-08-08T16:35:00Z">
        <w:r>
          <w:rPr>
            <w:rStyle w:val="a9"/>
            <w:b w:val="0"/>
          </w:rPr>
          <w:lastRenderedPageBreak/>
          <w:t xml:space="preserve">Not only the foreign executives of the MNCs, but also the local residents find Hong Kong an expensive city to live in. </w:t>
        </w:r>
      </w:ins>
      <w:del w:id="74" w:author="Wong Hung" w:date="2003-08-08T16:30:00Z">
        <w:r>
          <w:rPr>
            <w:rStyle w:val="a9"/>
            <w:b w:val="0"/>
          </w:rPr>
          <w:delText>In 2000, Hong Kong is the third most expensive cit</w:delText>
        </w:r>
        <w:r>
          <w:rPr>
            <w:rStyle w:val="a9"/>
            <w:rFonts w:hint="eastAsia"/>
            <w:b w:val="0"/>
          </w:rPr>
          <w:delText>y</w:delText>
        </w:r>
        <w:r>
          <w:rPr>
            <w:rStyle w:val="a9"/>
            <w:b w:val="0"/>
          </w:rPr>
          <w:delText xml:space="preserve"> in the world for the expatriates to live, according to a study by consultants William M. Mercer. With New York as the base city scoring 100 points, Hong Kong scores 141.5 points, that is cost of living for the expatriates in Hong Kong is 41.5% higher than those living in New York. The survey measure</w:delText>
        </w:r>
        <w:r>
          <w:rPr>
            <w:rStyle w:val="a9"/>
            <w:rFonts w:hint="eastAsia"/>
            <w:b w:val="0"/>
          </w:rPr>
          <w:delText>s</w:delText>
        </w:r>
        <w:r>
          <w:rPr>
            <w:rStyle w:val="a9"/>
            <w:b w:val="0"/>
          </w:rPr>
          <w:delText xml:space="preserve"> the comparative cost of over 200 items, which include</w:delText>
        </w:r>
        <w:r>
          <w:rPr>
            <w:rStyle w:val="a9"/>
            <w:rFonts w:hint="eastAsia"/>
            <w:b w:val="0"/>
          </w:rPr>
          <w:delText>s</w:delText>
        </w:r>
        <w:r>
          <w:rPr>
            <w:rStyle w:val="a9"/>
            <w:b w:val="0"/>
          </w:rPr>
          <w:delText xml:space="preserve"> the cost of housing, food, clothing and household goods, together with transport and entertainment (William M. Mercer 2000).</w:delText>
        </w:r>
      </w:del>
    </w:p>
    <w:p w:rsidR="00DD6277" w:rsidRDefault="009B506F">
      <w:pPr>
        <w:pStyle w:val="a0"/>
        <w:rPr>
          <w:b/>
        </w:rPr>
      </w:pPr>
      <w:del w:id="75" w:author="Wong Hung" w:date="2003-08-08T16:30:00Z">
        <w:r>
          <w:rPr>
            <w:rStyle w:val="a9"/>
            <w:b w:val="0"/>
          </w:rPr>
          <w:delText xml:space="preserve">Not only the foreign executives of the MNCs, but also the local residents find Hong Kong an expensive city to live in. </w:delText>
        </w:r>
      </w:del>
      <w:r>
        <w:rPr>
          <w:rStyle w:val="a9"/>
          <w:b w:val="0"/>
        </w:rPr>
        <w:t>According to a survey conducted by the China Hong Kong Development Fund in March 2000, over 1 million Hong Kong citizens would like to live in Shenzhen after their retirement in the next ten years. The respondents explain that th</w:t>
      </w:r>
      <w:r>
        <w:rPr>
          <w:rStyle w:val="a9"/>
          <w:rFonts w:hint="eastAsia"/>
          <w:b w:val="0"/>
        </w:rPr>
        <w:t>eir</w:t>
      </w:r>
      <w:r>
        <w:rPr>
          <w:rStyle w:val="a9"/>
          <w:b w:val="0"/>
        </w:rPr>
        <w:t xml:space="preserve"> main reason is to escape from the high cost of living in Hong Kong. The survey also finds that low-income respondent</w:t>
      </w:r>
      <w:r>
        <w:rPr>
          <w:rStyle w:val="a9"/>
          <w:rFonts w:hint="eastAsia"/>
          <w:b w:val="0"/>
        </w:rPr>
        <w:t>s</w:t>
      </w:r>
      <w:r>
        <w:rPr>
          <w:rStyle w:val="a9"/>
          <w:b w:val="0"/>
        </w:rPr>
        <w:t xml:space="preserve"> are more likely to retire in Shenzhen than the </w:t>
      </w:r>
      <w:r>
        <w:rPr>
          <w:rStyle w:val="a9"/>
          <w:rFonts w:hint="eastAsia"/>
          <w:b w:val="0"/>
        </w:rPr>
        <w:t>high-income</w:t>
      </w:r>
      <w:r>
        <w:rPr>
          <w:rStyle w:val="a9"/>
          <w:b w:val="0"/>
        </w:rPr>
        <w:t xml:space="preserve"> respondents. The researcher suggests that the high property price and high living cost in Hong Kong are the main reasons </w:t>
      </w:r>
      <w:r>
        <w:rPr>
          <w:rStyle w:val="a9"/>
          <w:rFonts w:hint="eastAsia"/>
          <w:b w:val="0"/>
        </w:rPr>
        <w:t>for</w:t>
      </w:r>
      <w:r>
        <w:rPr>
          <w:rStyle w:val="a9"/>
          <w:b w:val="0"/>
        </w:rPr>
        <w:t xml:space="preserve"> the low-income households </w:t>
      </w:r>
      <w:r>
        <w:rPr>
          <w:rStyle w:val="a9"/>
          <w:rFonts w:hint="eastAsia"/>
          <w:b w:val="0"/>
        </w:rPr>
        <w:t xml:space="preserve">to prefer </w:t>
      </w:r>
      <w:r>
        <w:rPr>
          <w:rStyle w:val="a9"/>
          <w:b w:val="0"/>
        </w:rPr>
        <w:t>to live in Shenzhen, as they want to lower their living cost (Sing Tao Daily</w:t>
      </w:r>
      <w:ins w:id="76" w:author="Wong Hung" w:date="2003-09-10T14:37:00Z">
        <w:r>
          <w:rPr>
            <w:rStyle w:val="a9"/>
            <w:b w:val="0"/>
          </w:rPr>
          <w:t>,</w:t>
        </w:r>
      </w:ins>
      <w:r>
        <w:rPr>
          <w:rStyle w:val="a9"/>
          <w:b w:val="0"/>
        </w:rPr>
        <w:t xml:space="preserve"> 10/4/2000</w:t>
      </w:r>
      <w:ins w:id="77" w:author="Wong Hung" w:date="2003-09-10T14:37:00Z">
        <w:r>
          <w:rPr>
            <w:rStyle w:val="a9"/>
            <w:b w:val="0"/>
          </w:rPr>
          <w:t>, A01</w:t>
        </w:r>
      </w:ins>
      <w:r>
        <w:rPr>
          <w:rStyle w:val="a9"/>
          <w:b w:val="0"/>
        </w:rPr>
        <w:t>).</w:t>
      </w:r>
    </w:p>
    <w:p w:rsidR="00DD6277" w:rsidRDefault="009B506F">
      <w:pPr>
        <w:pStyle w:val="a0"/>
        <w:rPr>
          <w:lang w:val="en-US"/>
        </w:rPr>
      </w:pPr>
      <w:r>
        <w:rPr>
          <w:lang w:val="en-US"/>
        </w:rPr>
        <w:t xml:space="preserve">Cost of living indices measure the cost of reaching a given standard of living under different economic circumstances. Under changing prices, the true cost of living index is the relative (minimum) cost of attaining a reference-level living standard at each set of prices (Crawford 1996). In Hong Kong, a Composite Consumer Price Index (CPI) is </w:t>
      </w:r>
      <w:proofErr w:type="spellStart"/>
      <w:r>
        <w:rPr>
          <w:lang w:val="en-US"/>
        </w:rPr>
        <w:t>complied</w:t>
      </w:r>
      <w:proofErr w:type="spellEnd"/>
      <w:r>
        <w:rPr>
          <w:lang w:val="en-US"/>
        </w:rPr>
        <w:t xml:space="preserve"> by the Census and Statistics Department. The CPI measures the changes in the price level of consumer commodities and services generally purchased by households over time. The year-on</w:t>
      </w:r>
      <w:r>
        <w:rPr>
          <w:rFonts w:hint="eastAsia"/>
          <w:lang w:val="en-US"/>
        </w:rPr>
        <w:t>-</w:t>
      </w:r>
      <w:r>
        <w:rPr>
          <w:lang w:val="en-US"/>
        </w:rPr>
        <w:t xml:space="preserve">year rate of change in the CPI is widely used by the public and the media as an indicator of the inflation </w:t>
      </w:r>
      <w:r>
        <w:rPr>
          <w:rFonts w:hint="eastAsia"/>
          <w:lang w:val="en-US"/>
        </w:rPr>
        <w:t xml:space="preserve">in Hong </w:t>
      </w:r>
      <w:r>
        <w:rPr>
          <w:lang w:val="en-US"/>
        </w:rPr>
        <w:t>Kong (Census and Statistics Department</w:t>
      </w:r>
      <w:ins w:id="78" w:author="Wong Hung" w:date="2003-09-10T13:06:00Z">
        <w:r>
          <w:rPr>
            <w:lang w:val="en-US"/>
          </w:rPr>
          <w:t>,</w:t>
        </w:r>
      </w:ins>
      <w:r>
        <w:rPr>
          <w:lang w:val="en-US"/>
        </w:rPr>
        <w:t xml:space="preserve"> 200</w:t>
      </w:r>
      <w:ins w:id="79" w:author="Wong Hung" w:date="2003-09-10T13:06:00Z">
        <w:r>
          <w:rPr>
            <w:lang w:val="en-US"/>
          </w:rPr>
          <w:t>0)</w:t>
        </w:r>
      </w:ins>
      <w:del w:id="80" w:author="Wong Hung" w:date="2003-09-10T13:06:00Z">
        <w:r>
          <w:rPr>
            <w:lang w:val="en-US"/>
          </w:rPr>
          <w:delText>0)</w:delText>
        </w:r>
      </w:del>
      <w:r>
        <w:rPr>
          <w:lang w:val="en-US"/>
        </w:rPr>
        <w:t>.</w:t>
      </w:r>
    </w:p>
    <w:p w:rsidR="00DD6277" w:rsidRDefault="009B506F">
      <w:pPr>
        <w:pStyle w:val="a0"/>
        <w:rPr>
          <w:ins w:id="81" w:author="Wong Hung" w:date="2003-09-10T14:36:00Z"/>
          <w:lang w:val="en-US"/>
        </w:rPr>
      </w:pPr>
      <w:r>
        <w:rPr>
          <w:lang w:val="en-US"/>
        </w:rPr>
        <w:t xml:space="preserve">Crawford (1996) argues that if relative prices move and households consume goods and services in different proportion, then each household will have its own unique cost of living index. In practice, for comparison and macro-analysis purpose, it is not possible and unworthy to construct household unique cost of living index. In Hong Kong, different CPIs are compiled to reflect the impact of consumer price changes on low, medium and high expenditure households. The monthly expenditure ranges of the </w:t>
      </w:r>
      <w:proofErr w:type="gramStart"/>
      <w:r>
        <w:rPr>
          <w:lang w:val="en-US"/>
        </w:rPr>
        <w:t>CPI(</w:t>
      </w:r>
      <w:proofErr w:type="gramEnd"/>
      <w:r>
        <w:rPr>
          <w:lang w:val="en-US"/>
        </w:rPr>
        <w:t>A), CPI(B), and CPI(C) at 1999 prices are broadly equivalent to $4,500-$18,000, $18,000-$34,000 and $34,000-$68,000 respectively.</w:t>
      </w:r>
    </w:p>
    <w:p w:rsidR="00DD6277" w:rsidRDefault="009B506F">
      <w:pPr>
        <w:pStyle w:val="a0"/>
        <w:numPr>
          <w:ins w:id="82" w:author="Wong Hung" w:date="2003-09-10T14:36:00Z"/>
        </w:numPr>
        <w:rPr>
          <w:ins w:id="83" w:author="Wong Hung" w:date="2003-09-10T14:36:00Z"/>
          <w:lang w:val="en-US"/>
        </w:rPr>
      </w:pPr>
      <w:ins w:id="84" w:author="Wong Hung" w:date="2003-09-10T14:36:00Z">
        <w:r>
          <w:rPr>
            <w:lang w:val="en-US"/>
          </w:rPr>
          <w:t>Table 1 shows the annual rate of changes of the different CPIs, which represent the rise and fall of the cost of living for different households in Hong Kong. From 1990 to 1994, the average inflation rate, measured by the annual rates of change of composite CPI,</w:t>
        </w:r>
        <w:r>
          <w:rPr>
            <w:rFonts w:hint="eastAsia"/>
            <w:lang w:val="en-US"/>
          </w:rPr>
          <w:t xml:space="preserve"> was</w:t>
        </w:r>
        <w:r>
          <w:rPr>
            <w:lang w:val="en-US"/>
          </w:rPr>
          <w:t xml:space="preserve"> 9.8%, signifying that the cost of living mounted rapidly during the boom of the bubble economy in the first half of 1990s. From 1995 to 1997, the average inflation rate retarded and decreased to 7.1%. After the 1997 Asian Economic Crisis, Hong Kong has faced deflation</w:t>
        </w:r>
        <w:r>
          <w:rPr>
            <w:rFonts w:hint="eastAsia"/>
            <w:lang w:val="en-US"/>
          </w:rPr>
          <w:t>, so</w:t>
        </w:r>
        <w:r>
          <w:rPr>
            <w:lang w:val="en-US"/>
          </w:rPr>
          <w:t xml:space="preserve"> the average inflation rate in 1998 and 1999</w:t>
        </w:r>
        <w:r>
          <w:rPr>
            <w:rFonts w:hint="eastAsia"/>
            <w:lang w:val="en-US"/>
          </w:rPr>
          <w:t xml:space="preserve"> </w:t>
        </w:r>
        <w:r>
          <w:rPr>
            <w:lang w:val="en-US"/>
          </w:rPr>
          <w:t xml:space="preserve">sharply decreased to -0.6%. The rise and fall of different CPIs: A, B and C follow the similar pattern of the composite CPI. </w:t>
        </w:r>
      </w:ins>
    </w:p>
    <w:p w:rsidR="00DD6277" w:rsidRDefault="00DD6277">
      <w:pPr>
        <w:pStyle w:val="a0"/>
        <w:numPr>
          <w:ins w:id="85" w:author="Wong Hung" w:date="2003-09-10T14:36:00Z"/>
        </w:numPr>
        <w:rPr>
          <w:lang w:val="en-US"/>
        </w:rPr>
      </w:pPr>
    </w:p>
    <w:p w:rsidR="00DD6277" w:rsidRDefault="009B506F">
      <w:pPr>
        <w:jc w:val="center"/>
        <w:rPr>
          <w:ins w:id="86" w:author="Wong Hung" w:date="2003-08-08T16:37:00Z"/>
          <w:b/>
          <w:bCs/>
          <w:u w:val="single"/>
          <w:lang w:val="en-US"/>
        </w:rPr>
      </w:pPr>
      <w:ins w:id="87" w:author="Wong Hung" w:date="2003-08-08T16:37:00Z">
        <w:r>
          <w:rPr>
            <w:b/>
            <w:bCs/>
            <w:u w:val="single"/>
            <w:lang w:val="en-US"/>
          </w:rPr>
          <w:lastRenderedPageBreak/>
          <w:t>Table 1: Annual Rates of Change of CPIs (1990-2000)</w:t>
        </w:r>
      </w:ins>
    </w:p>
    <w:p w:rsidR="00DD6277" w:rsidRDefault="00DD6277">
      <w:pPr>
        <w:numPr>
          <w:ins w:id="88" w:author="Wong Hung" w:date="2003-08-08T16:37:00Z"/>
        </w:numPr>
        <w:rPr>
          <w:ins w:id="89" w:author="Wong Hung" w:date="2003-08-08T16:37:00Z"/>
          <w:lang w:val="en-US"/>
        </w:rPr>
      </w:pPr>
    </w:p>
    <w:tbl>
      <w:tblPr>
        <w:tblpPr w:leftFromText="180" w:rightFromText="180" w:vertAnchor="text" w:horzAnchor="margin" w:tblpXSpec="center" w:tblpY="-58"/>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080"/>
        <w:gridCol w:w="1660"/>
        <w:gridCol w:w="1260"/>
        <w:gridCol w:w="1247"/>
        <w:gridCol w:w="1247"/>
      </w:tblGrid>
      <w:tr w:rsidR="00DD6277">
        <w:trPr>
          <w:trHeight w:val="330"/>
          <w:ins w:id="90" w:author="Wong Hung" w:date="2003-08-08T16:35:00Z"/>
        </w:trPr>
        <w:tc>
          <w:tcPr>
            <w:tcW w:w="1080" w:type="dxa"/>
            <w:vAlign w:val="bottom"/>
          </w:tcPr>
          <w:p w:rsidR="00DD6277" w:rsidRDefault="009B506F">
            <w:pPr>
              <w:numPr>
                <w:ins w:id="91" w:author="Wong Hung" w:date="2003-08-08T16:35:00Z"/>
              </w:numPr>
              <w:jc w:val="center"/>
              <w:rPr>
                <w:ins w:id="92" w:author="Wong Hung" w:date="2003-08-08T16:35:00Z"/>
                <w:rFonts w:ascii="Tahoma" w:hAnsi="Tahoma" w:cs="Tahoma"/>
                <w:b/>
                <w:bCs/>
                <w:sz w:val="20"/>
              </w:rPr>
            </w:pPr>
            <w:ins w:id="93" w:author="Wong Hung" w:date="2003-08-08T16:35:00Z">
              <w:r>
                <w:rPr>
                  <w:rFonts w:ascii="Tahoma" w:hAnsi="Tahoma" w:cs="Tahoma"/>
                  <w:b/>
                  <w:bCs/>
                  <w:sz w:val="20"/>
                </w:rPr>
                <w:t>Year</w:t>
              </w:r>
            </w:ins>
          </w:p>
        </w:tc>
        <w:tc>
          <w:tcPr>
            <w:tcW w:w="1660" w:type="dxa"/>
            <w:vAlign w:val="bottom"/>
          </w:tcPr>
          <w:p w:rsidR="00DD6277" w:rsidRDefault="009B506F">
            <w:pPr>
              <w:numPr>
                <w:ins w:id="94" w:author="Wong Hung" w:date="2003-08-08T16:35:00Z"/>
              </w:numPr>
              <w:jc w:val="center"/>
              <w:rPr>
                <w:ins w:id="95" w:author="Wong Hung" w:date="2003-08-08T16:35:00Z"/>
                <w:rFonts w:ascii="Tahoma" w:hAnsi="Tahoma" w:cs="Tahoma"/>
                <w:b/>
                <w:bCs/>
                <w:sz w:val="20"/>
              </w:rPr>
            </w:pPr>
            <w:ins w:id="96" w:author="Wong Hung" w:date="2003-08-08T16:35:00Z">
              <w:r>
                <w:rPr>
                  <w:rFonts w:ascii="Tahoma" w:hAnsi="Tahoma" w:cs="Tahoma"/>
                  <w:b/>
                  <w:bCs/>
                  <w:sz w:val="20"/>
                </w:rPr>
                <w:t>Composite CPI</w:t>
              </w:r>
            </w:ins>
          </w:p>
        </w:tc>
        <w:tc>
          <w:tcPr>
            <w:tcW w:w="1260" w:type="dxa"/>
            <w:vAlign w:val="bottom"/>
          </w:tcPr>
          <w:p w:rsidR="00DD6277" w:rsidRDefault="009B506F">
            <w:pPr>
              <w:numPr>
                <w:ins w:id="97" w:author="Wong Hung" w:date="2003-08-08T16:35:00Z"/>
              </w:numPr>
              <w:ind w:right="343" w:firstLine="180"/>
              <w:jc w:val="center"/>
              <w:rPr>
                <w:ins w:id="98" w:author="Wong Hung" w:date="2003-08-08T16:35:00Z"/>
                <w:rFonts w:ascii="Tahoma" w:hAnsi="Tahoma" w:cs="Tahoma"/>
                <w:b/>
                <w:bCs/>
                <w:sz w:val="20"/>
              </w:rPr>
            </w:pPr>
            <w:ins w:id="99" w:author="Wong Hung" w:date="2003-08-08T16:35:00Z">
              <w:r>
                <w:rPr>
                  <w:rFonts w:ascii="Tahoma" w:hAnsi="Tahoma" w:cs="Tahoma"/>
                  <w:b/>
                  <w:bCs/>
                  <w:sz w:val="20"/>
                </w:rPr>
                <w:t>CPI(A)</w:t>
              </w:r>
            </w:ins>
          </w:p>
        </w:tc>
        <w:tc>
          <w:tcPr>
            <w:tcW w:w="1247" w:type="dxa"/>
            <w:vAlign w:val="bottom"/>
          </w:tcPr>
          <w:p w:rsidR="00DD6277" w:rsidRDefault="009B506F">
            <w:pPr>
              <w:numPr>
                <w:ins w:id="100" w:author="Wong Hung" w:date="2003-08-08T16:35:00Z"/>
              </w:numPr>
              <w:ind w:right="343" w:firstLine="180"/>
              <w:jc w:val="center"/>
              <w:rPr>
                <w:ins w:id="101" w:author="Wong Hung" w:date="2003-08-08T16:35:00Z"/>
                <w:rFonts w:ascii="Tahoma" w:hAnsi="Tahoma" w:cs="Tahoma"/>
                <w:b/>
                <w:bCs/>
                <w:sz w:val="20"/>
              </w:rPr>
            </w:pPr>
            <w:ins w:id="102" w:author="Wong Hung" w:date="2003-08-08T16:35:00Z">
              <w:r>
                <w:rPr>
                  <w:rFonts w:ascii="Tahoma" w:hAnsi="Tahoma" w:cs="Tahoma"/>
                  <w:b/>
                  <w:bCs/>
                  <w:sz w:val="20"/>
                </w:rPr>
                <w:t>CPI(B)</w:t>
              </w:r>
            </w:ins>
          </w:p>
        </w:tc>
        <w:tc>
          <w:tcPr>
            <w:tcW w:w="1247" w:type="dxa"/>
            <w:vAlign w:val="bottom"/>
          </w:tcPr>
          <w:p w:rsidR="00DD6277" w:rsidRDefault="009B506F">
            <w:pPr>
              <w:numPr>
                <w:ins w:id="103" w:author="Wong Hung" w:date="2003-08-08T16:35:00Z"/>
              </w:numPr>
              <w:ind w:right="343" w:firstLine="180"/>
              <w:jc w:val="center"/>
              <w:rPr>
                <w:ins w:id="104" w:author="Wong Hung" w:date="2003-08-08T16:35:00Z"/>
                <w:rFonts w:ascii="Tahoma" w:hAnsi="Tahoma" w:cs="Tahoma"/>
                <w:b/>
                <w:bCs/>
                <w:sz w:val="20"/>
              </w:rPr>
            </w:pPr>
            <w:ins w:id="105" w:author="Wong Hung" w:date="2003-08-08T16:35:00Z">
              <w:r>
                <w:rPr>
                  <w:rFonts w:ascii="Tahoma" w:hAnsi="Tahoma" w:cs="Tahoma"/>
                  <w:b/>
                  <w:bCs/>
                  <w:sz w:val="20"/>
                </w:rPr>
                <w:t>CPI(C)</w:t>
              </w:r>
            </w:ins>
          </w:p>
        </w:tc>
      </w:tr>
      <w:tr w:rsidR="00DD6277">
        <w:trPr>
          <w:trHeight w:val="330"/>
          <w:ins w:id="106" w:author="Wong Hung" w:date="2003-08-08T16:35:00Z"/>
        </w:trPr>
        <w:tc>
          <w:tcPr>
            <w:tcW w:w="1080" w:type="dxa"/>
            <w:vAlign w:val="bottom"/>
          </w:tcPr>
          <w:p w:rsidR="00DD6277" w:rsidRDefault="009B506F">
            <w:pPr>
              <w:numPr>
                <w:ins w:id="107" w:author="Wong Hung" w:date="2003-08-08T16:35:00Z"/>
              </w:numPr>
              <w:jc w:val="center"/>
              <w:rPr>
                <w:ins w:id="108" w:author="Wong Hung" w:date="2003-08-08T16:35:00Z"/>
                <w:rFonts w:ascii="Tahoma" w:hAnsi="Tahoma" w:cs="Tahoma"/>
                <w:sz w:val="20"/>
              </w:rPr>
            </w:pPr>
            <w:ins w:id="109" w:author="Wong Hung" w:date="2003-08-08T16:35:00Z">
              <w:r>
                <w:rPr>
                  <w:rFonts w:ascii="Tahoma" w:hAnsi="Tahoma" w:cs="Tahoma"/>
                  <w:sz w:val="20"/>
                </w:rPr>
                <w:t>1990</w:t>
              </w:r>
            </w:ins>
          </w:p>
        </w:tc>
        <w:tc>
          <w:tcPr>
            <w:tcW w:w="1660" w:type="dxa"/>
            <w:vAlign w:val="bottom"/>
          </w:tcPr>
          <w:p w:rsidR="00DD6277" w:rsidRDefault="009B506F">
            <w:pPr>
              <w:numPr>
                <w:ins w:id="110" w:author="Wong Hung" w:date="2003-08-08T16:35:00Z"/>
              </w:numPr>
              <w:ind w:right="343" w:firstLine="180"/>
              <w:jc w:val="right"/>
              <w:rPr>
                <w:ins w:id="111" w:author="Wong Hung" w:date="2003-08-08T16:35:00Z"/>
                <w:rFonts w:ascii="Tahoma" w:hAnsi="Tahoma" w:cs="Tahoma"/>
                <w:sz w:val="20"/>
              </w:rPr>
            </w:pPr>
            <w:ins w:id="112" w:author="Wong Hung" w:date="2003-08-08T16:35:00Z">
              <w:r>
                <w:rPr>
                  <w:rFonts w:ascii="Tahoma" w:hAnsi="Tahoma" w:cs="Tahoma"/>
                  <w:sz w:val="20"/>
                </w:rPr>
                <w:t>10.2</w:t>
              </w:r>
            </w:ins>
          </w:p>
        </w:tc>
        <w:tc>
          <w:tcPr>
            <w:tcW w:w="1260" w:type="dxa"/>
            <w:vAlign w:val="bottom"/>
          </w:tcPr>
          <w:p w:rsidR="00DD6277" w:rsidRDefault="009B506F">
            <w:pPr>
              <w:numPr>
                <w:ins w:id="113" w:author="Wong Hung" w:date="2003-08-08T16:35:00Z"/>
              </w:numPr>
              <w:ind w:right="343" w:firstLine="180"/>
              <w:jc w:val="right"/>
              <w:rPr>
                <w:ins w:id="114" w:author="Wong Hung" w:date="2003-08-08T16:35:00Z"/>
                <w:rFonts w:ascii="Tahoma" w:hAnsi="Tahoma" w:cs="Tahoma"/>
                <w:sz w:val="20"/>
              </w:rPr>
            </w:pPr>
            <w:ins w:id="115" w:author="Wong Hung" w:date="2003-08-08T16:35:00Z">
              <w:r>
                <w:rPr>
                  <w:rFonts w:ascii="Tahoma" w:hAnsi="Tahoma" w:cs="Tahoma"/>
                  <w:sz w:val="20"/>
                </w:rPr>
                <w:t>9.8</w:t>
              </w:r>
            </w:ins>
          </w:p>
        </w:tc>
        <w:tc>
          <w:tcPr>
            <w:tcW w:w="1247" w:type="dxa"/>
            <w:vAlign w:val="bottom"/>
          </w:tcPr>
          <w:p w:rsidR="00DD6277" w:rsidRDefault="009B506F">
            <w:pPr>
              <w:numPr>
                <w:ins w:id="116" w:author="Wong Hung" w:date="2003-08-08T16:35:00Z"/>
              </w:numPr>
              <w:ind w:right="343" w:firstLine="180"/>
              <w:jc w:val="right"/>
              <w:rPr>
                <w:ins w:id="117" w:author="Wong Hung" w:date="2003-08-08T16:35:00Z"/>
                <w:rFonts w:ascii="Tahoma" w:hAnsi="Tahoma" w:cs="Tahoma"/>
                <w:sz w:val="20"/>
              </w:rPr>
            </w:pPr>
            <w:ins w:id="118" w:author="Wong Hung" w:date="2003-08-08T16:35:00Z">
              <w:r>
                <w:rPr>
                  <w:rFonts w:ascii="Tahoma" w:hAnsi="Tahoma" w:cs="Tahoma"/>
                  <w:sz w:val="20"/>
                </w:rPr>
                <w:t>9.7</w:t>
              </w:r>
            </w:ins>
          </w:p>
        </w:tc>
        <w:tc>
          <w:tcPr>
            <w:tcW w:w="1247" w:type="dxa"/>
            <w:vAlign w:val="bottom"/>
          </w:tcPr>
          <w:p w:rsidR="00DD6277" w:rsidRDefault="009B506F">
            <w:pPr>
              <w:numPr>
                <w:ins w:id="119" w:author="Wong Hung" w:date="2003-08-08T16:35:00Z"/>
              </w:numPr>
              <w:ind w:right="343" w:firstLine="180"/>
              <w:jc w:val="right"/>
              <w:rPr>
                <w:ins w:id="120" w:author="Wong Hung" w:date="2003-08-08T16:35:00Z"/>
                <w:rFonts w:ascii="Tahoma" w:hAnsi="Tahoma" w:cs="Tahoma"/>
                <w:sz w:val="20"/>
              </w:rPr>
            </w:pPr>
            <w:ins w:id="121" w:author="Wong Hung" w:date="2003-08-08T16:35:00Z">
              <w:r>
                <w:rPr>
                  <w:rFonts w:ascii="Tahoma" w:hAnsi="Tahoma" w:cs="Tahoma"/>
                  <w:sz w:val="20"/>
                </w:rPr>
                <w:t>11.2</w:t>
              </w:r>
            </w:ins>
          </w:p>
        </w:tc>
      </w:tr>
      <w:tr w:rsidR="00DD6277">
        <w:trPr>
          <w:trHeight w:val="330"/>
          <w:ins w:id="122" w:author="Wong Hung" w:date="2003-08-08T16:35:00Z"/>
        </w:trPr>
        <w:tc>
          <w:tcPr>
            <w:tcW w:w="1080" w:type="dxa"/>
            <w:vAlign w:val="bottom"/>
          </w:tcPr>
          <w:p w:rsidR="00DD6277" w:rsidRDefault="009B506F">
            <w:pPr>
              <w:numPr>
                <w:ins w:id="123" w:author="Wong Hung" w:date="2003-08-08T16:35:00Z"/>
              </w:numPr>
              <w:jc w:val="center"/>
              <w:rPr>
                <w:ins w:id="124" w:author="Wong Hung" w:date="2003-08-08T16:35:00Z"/>
                <w:rFonts w:ascii="Tahoma" w:hAnsi="Tahoma" w:cs="Tahoma"/>
                <w:sz w:val="20"/>
              </w:rPr>
            </w:pPr>
            <w:ins w:id="125" w:author="Wong Hung" w:date="2003-08-08T16:35:00Z">
              <w:r>
                <w:rPr>
                  <w:rFonts w:ascii="Tahoma" w:hAnsi="Tahoma" w:cs="Tahoma"/>
                  <w:sz w:val="20"/>
                </w:rPr>
                <w:t>1991</w:t>
              </w:r>
            </w:ins>
          </w:p>
        </w:tc>
        <w:tc>
          <w:tcPr>
            <w:tcW w:w="1660" w:type="dxa"/>
            <w:vAlign w:val="bottom"/>
          </w:tcPr>
          <w:p w:rsidR="00DD6277" w:rsidRDefault="009B506F">
            <w:pPr>
              <w:numPr>
                <w:ins w:id="126" w:author="Wong Hung" w:date="2003-08-08T16:35:00Z"/>
              </w:numPr>
              <w:ind w:right="343" w:firstLine="180"/>
              <w:jc w:val="right"/>
              <w:rPr>
                <w:ins w:id="127" w:author="Wong Hung" w:date="2003-08-08T16:35:00Z"/>
                <w:rFonts w:ascii="Tahoma" w:hAnsi="Tahoma" w:cs="Tahoma"/>
                <w:sz w:val="20"/>
              </w:rPr>
            </w:pPr>
            <w:ins w:id="128" w:author="Wong Hung" w:date="2003-08-08T16:35:00Z">
              <w:r>
                <w:rPr>
                  <w:rFonts w:ascii="Tahoma" w:hAnsi="Tahoma" w:cs="Tahoma"/>
                  <w:sz w:val="20"/>
                </w:rPr>
                <w:t>11.6</w:t>
              </w:r>
            </w:ins>
          </w:p>
        </w:tc>
        <w:tc>
          <w:tcPr>
            <w:tcW w:w="1260" w:type="dxa"/>
            <w:vAlign w:val="bottom"/>
          </w:tcPr>
          <w:p w:rsidR="00DD6277" w:rsidRDefault="009B506F">
            <w:pPr>
              <w:numPr>
                <w:ins w:id="129" w:author="Wong Hung" w:date="2003-08-08T16:35:00Z"/>
              </w:numPr>
              <w:ind w:right="343" w:firstLine="180"/>
              <w:jc w:val="right"/>
              <w:rPr>
                <w:ins w:id="130" w:author="Wong Hung" w:date="2003-08-08T16:35:00Z"/>
                <w:rFonts w:ascii="Tahoma" w:hAnsi="Tahoma" w:cs="Tahoma"/>
                <w:sz w:val="20"/>
              </w:rPr>
            </w:pPr>
            <w:ins w:id="131" w:author="Wong Hung" w:date="2003-08-08T16:35:00Z">
              <w:r>
                <w:rPr>
                  <w:rFonts w:ascii="Tahoma" w:hAnsi="Tahoma" w:cs="Tahoma"/>
                  <w:sz w:val="20"/>
                </w:rPr>
                <w:t>12</w:t>
              </w:r>
              <w:r>
                <w:rPr>
                  <w:rFonts w:ascii="Tahoma" w:hAnsi="Tahoma" w:cs="Tahoma" w:hint="eastAsia"/>
                  <w:sz w:val="20"/>
                </w:rPr>
                <w:t>.0</w:t>
              </w:r>
            </w:ins>
          </w:p>
        </w:tc>
        <w:tc>
          <w:tcPr>
            <w:tcW w:w="1247" w:type="dxa"/>
            <w:vAlign w:val="bottom"/>
          </w:tcPr>
          <w:p w:rsidR="00DD6277" w:rsidRDefault="009B506F">
            <w:pPr>
              <w:numPr>
                <w:ins w:id="132" w:author="Wong Hung" w:date="2003-08-08T16:35:00Z"/>
              </w:numPr>
              <w:ind w:right="343" w:firstLine="180"/>
              <w:jc w:val="right"/>
              <w:rPr>
                <w:ins w:id="133" w:author="Wong Hung" w:date="2003-08-08T16:35:00Z"/>
                <w:rFonts w:ascii="Tahoma" w:hAnsi="Tahoma" w:cs="Tahoma"/>
                <w:sz w:val="20"/>
              </w:rPr>
            </w:pPr>
            <w:ins w:id="134" w:author="Wong Hung" w:date="2003-08-08T16:35:00Z">
              <w:r>
                <w:rPr>
                  <w:rFonts w:ascii="Tahoma" w:hAnsi="Tahoma" w:cs="Tahoma"/>
                  <w:sz w:val="20"/>
                </w:rPr>
                <w:t>11.6</w:t>
              </w:r>
            </w:ins>
          </w:p>
        </w:tc>
        <w:tc>
          <w:tcPr>
            <w:tcW w:w="1247" w:type="dxa"/>
            <w:vAlign w:val="bottom"/>
          </w:tcPr>
          <w:p w:rsidR="00DD6277" w:rsidRDefault="009B506F">
            <w:pPr>
              <w:numPr>
                <w:ins w:id="135" w:author="Wong Hung" w:date="2003-08-08T16:35:00Z"/>
              </w:numPr>
              <w:ind w:right="343" w:firstLine="180"/>
              <w:jc w:val="right"/>
              <w:rPr>
                <w:ins w:id="136" w:author="Wong Hung" w:date="2003-08-08T16:35:00Z"/>
                <w:rFonts w:ascii="Tahoma" w:hAnsi="Tahoma" w:cs="Tahoma"/>
                <w:sz w:val="20"/>
              </w:rPr>
            </w:pPr>
            <w:ins w:id="137" w:author="Wong Hung" w:date="2003-08-08T16:35:00Z">
              <w:r>
                <w:rPr>
                  <w:rFonts w:ascii="Tahoma" w:hAnsi="Tahoma" w:cs="Tahoma"/>
                  <w:sz w:val="20"/>
                </w:rPr>
                <w:t>11.1</w:t>
              </w:r>
            </w:ins>
          </w:p>
        </w:tc>
      </w:tr>
      <w:tr w:rsidR="00DD6277">
        <w:trPr>
          <w:trHeight w:val="330"/>
          <w:ins w:id="138" w:author="Wong Hung" w:date="2003-08-08T16:35:00Z"/>
        </w:trPr>
        <w:tc>
          <w:tcPr>
            <w:tcW w:w="1080" w:type="dxa"/>
            <w:vAlign w:val="bottom"/>
          </w:tcPr>
          <w:p w:rsidR="00DD6277" w:rsidRDefault="009B506F">
            <w:pPr>
              <w:numPr>
                <w:ins w:id="139" w:author="Wong Hung" w:date="2003-08-08T16:35:00Z"/>
              </w:numPr>
              <w:jc w:val="center"/>
              <w:rPr>
                <w:ins w:id="140" w:author="Wong Hung" w:date="2003-08-08T16:35:00Z"/>
                <w:rFonts w:ascii="Tahoma" w:hAnsi="Tahoma" w:cs="Tahoma"/>
                <w:sz w:val="20"/>
              </w:rPr>
            </w:pPr>
            <w:ins w:id="141" w:author="Wong Hung" w:date="2003-08-08T16:35:00Z">
              <w:r>
                <w:rPr>
                  <w:rFonts w:ascii="Tahoma" w:hAnsi="Tahoma" w:cs="Tahoma"/>
                  <w:sz w:val="20"/>
                </w:rPr>
                <w:t>1992</w:t>
              </w:r>
            </w:ins>
          </w:p>
        </w:tc>
        <w:tc>
          <w:tcPr>
            <w:tcW w:w="1660" w:type="dxa"/>
            <w:vAlign w:val="bottom"/>
          </w:tcPr>
          <w:p w:rsidR="00DD6277" w:rsidRDefault="009B506F">
            <w:pPr>
              <w:numPr>
                <w:ins w:id="142" w:author="Wong Hung" w:date="2003-08-08T16:35:00Z"/>
              </w:numPr>
              <w:ind w:right="343" w:firstLine="180"/>
              <w:jc w:val="right"/>
              <w:rPr>
                <w:ins w:id="143" w:author="Wong Hung" w:date="2003-08-08T16:35:00Z"/>
                <w:rFonts w:ascii="Tahoma" w:hAnsi="Tahoma" w:cs="Tahoma"/>
                <w:sz w:val="20"/>
              </w:rPr>
            </w:pPr>
            <w:ins w:id="144" w:author="Wong Hung" w:date="2003-08-08T16:35:00Z">
              <w:r>
                <w:rPr>
                  <w:rFonts w:ascii="Tahoma" w:hAnsi="Tahoma" w:cs="Tahoma"/>
                  <w:sz w:val="20"/>
                </w:rPr>
                <w:t>9.6</w:t>
              </w:r>
            </w:ins>
          </w:p>
        </w:tc>
        <w:tc>
          <w:tcPr>
            <w:tcW w:w="1260" w:type="dxa"/>
            <w:vAlign w:val="bottom"/>
          </w:tcPr>
          <w:p w:rsidR="00DD6277" w:rsidRDefault="009B506F">
            <w:pPr>
              <w:numPr>
                <w:ins w:id="145" w:author="Wong Hung" w:date="2003-08-08T16:35:00Z"/>
              </w:numPr>
              <w:ind w:right="343" w:firstLine="180"/>
              <w:jc w:val="right"/>
              <w:rPr>
                <w:ins w:id="146" w:author="Wong Hung" w:date="2003-08-08T16:35:00Z"/>
                <w:rFonts w:ascii="Tahoma" w:hAnsi="Tahoma" w:cs="Tahoma"/>
                <w:sz w:val="20"/>
              </w:rPr>
            </w:pPr>
            <w:ins w:id="147" w:author="Wong Hung" w:date="2003-08-08T16:35:00Z">
              <w:r>
                <w:rPr>
                  <w:rFonts w:ascii="Tahoma" w:hAnsi="Tahoma" w:cs="Tahoma"/>
                  <w:sz w:val="20"/>
                </w:rPr>
                <w:t>9.4</w:t>
              </w:r>
            </w:ins>
          </w:p>
        </w:tc>
        <w:tc>
          <w:tcPr>
            <w:tcW w:w="1247" w:type="dxa"/>
            <w:vAlign w:val="bottom"/>
          </w:tcPr>
          <w:p w:rsidR="00DD6277" w:rsidRDefault="009B506F">
            <w:pPr>
              <w:numPr>
                <w:ins w:id="148" w:author="Wong Hung" w:date="2003-08-08T16:35:00Z"/>
              </w:numPr>
              <w:ind w:right="343" w:firstLine="180"/>
              <w:jc w:val="right"/>
              <w:rPr>
                <w:ins w:id="149" w:author="Wong Hung" w:date="2003-08-08T16:35:00Z"/>
                <w:rFonts w:ascii="Tahoma" w:hAnsi="Tahoma" w:cs="Tahoma"/>
                <w:sz w:val="20"/>
              </w:rPr>
            </w:pPr>
            <w:ins w:id="150" w:author="Wong Hung" w:date="2003-08-08T16:35:00Z">
              <w:r>
                <w:rPr>
                  <w:rFonts w:ascii="Tahoma" w:hAnsi="Tahoma" w:cs="Tahoma"/>
                  <w:sz w:val="20"/>
                </w:rPr>
                <w:t>9.6</w:t>
              </w:r>
            </w:ins>
          </w:p>
        </w:tc>
        <w:tc>
          <w:tcPr>
            <w:tcW w:w="1247" w:type="dxa"/>
            <w:vAlign w:val="bottom"/>
          </w:tcPr>
          <w:p w:rsidR="00DD6277" w:rsidRDefault="009B506F">
            <w:pPr>
              <w:numPr>
                <w:ins w:id="151" w:author="Wong Hung" w:date="2003-08-08T16:35:00Z"/>
              </w:numPr>
              <w:ind w:right="343" w:firstLine="180"/>
              <w:jc w:val="right"/>
              <w:rPr>
                <w:ins w:id="152" w:author="Wong Hung" w:date="2003-08-08T16:35:00Z"/>
                <w:rFonts w:ascii="Tahoma" w:hAnsi="Tahoma" w:cs="Tahoma"/>
                <w:sz w:val="20"/>
              </w:rPr>
            </w:pPr>
            <w:ins w:id="153" w:author="Wong Hung" w:date="2003-08-08T16:35:00Z">
              <w:r>
                <w:rPr>
                  <w:rFonts w:ascii="Tahoma" w:hAnsi="Tahoma" w:cs="Tahoma"/>
                  <w:sz w:val="20"/>
                </w:rPr>
                <w:t>9.8</w:t>
              </w:r>
            </w:ins>
          </w:p>
        </w:tc>
      </w:tr>
      <w:tr w:rsidR="00DD6277">
        <w:trPr>
          <w:trHeight w:val="330"/>
          <w:ins w:id="154" w:author="Wong Hung" w:date="2003-08-08T16:35:00Z"/>
        </w:trPr>
        <w:tc>
          <w:tcPr>
            <w:tcW w:w="1080" w:type="dxa"/>
            <w:vAlign w:val="bottom"/>
          </w:tcPr>
          <w:p w:rsidR="00DD6277" w:rsidRDefault="009B506F">
            <w:pPr>
              <w:numPr>
                <w:ins w:id="155" w:author="Wong Hung" w:date="2003-08-08T16:35:00Z"/>
              </w:numPr>
              <w:jc w:val="center"/>
              <w:rPr>
                <w:ins w:id="156" w:author="Wong Hung" w:date="2003-08-08T16:35:00Z"/>
                <w:rFonts w:ascii="Tahoma" w:hAnsi="Tahoma" w:cs="Tahoma"/>
                <w:sz w:val="20"/>
              </w:rPr>
            </w:pPr>
            <w:ins w:id="157" w:author="Wong Hung" w:date="2003-08-08T16:35:00Z">
              <w:r>
                <w:rPr>
                  <w:rFonts w:ascii="Tahoma" w:hAnsi="Tahoma" w:cs="Tahoma"/>
                  <w:sz w:val="20"/>
                </w:rPr>
                <w:t>1993</w:t>
              </w:r>
            </w:ins>
          </w:p>
        </w:tc>
        <w:tc>
          <w:tcPr>
            <w:tcW w:w="1660" w:type="dxa"/>
            <w:vAlign w:val="bottom"/>
          </w:tcPr>
          <w:p w:rsidR="00DD6277" w:rsidRDefault="009B506F">
            <w:pPr>
              <w:numPr>
                <w:ins w:id="158" w:author="Wong Hung" w:date="2003-08-08T16:35:00Z"/>
              </w:numPr>
              <w:ind w:right="343" w:firstLine="180"/>
              <w:jc w:val="right"/>
              <w:rPr>
                <w:ins w:id="159" w:author="Wong Hung" w:date="2003-08-08T16:35:00Z"/>
                <w:rFonts w:ascii="Tahoma" w:hAnsi="Tahoma" w:cs="Tahoma"/>
                <w:sz w:val="20"/>
              </w:rPr>
            </w:pPr>
            <w:ins w:id="160" w:author="Wong Hung" w:date="2003-08-08T16:35:00Z">
              <w:r>
                <w:rPr>
                  <w:rFonts w:ascii="Tahoma" w:hAnsi="Tahoma" w:cs="Tahoma"/>
                  <w:sz w:val="20"/>
                </w:rPr>
                <w:t>8.8</w:t>
              </w:r>
            </w:ins>
          </w:p>
        </w:tc>
        <w:tc>
          <w:tcPr>
            <w:tcW w:w="1260" w:type="dxa"/>
            <w:vAlign w:val="bottom"/>
          </w:tcPr>
          <w:p w:rsidR="00DD6277" w:rsidRDefault="009B506F">
            <w:pPr>
              <w:numPr>
                <w:ins w:id="161" w:author="Wong Hung" w:date="2003-08-08T16:35:00Z"/>
              </w:numPr>
              <w:ind w:right="343" w:firstLine="180"/>
              <w:jc w:val="right"/>
              <w:rPr>
                <w:ins w:id="162" w:author="Wong Hung" w:date="2003-08-08T16:35:00Z"/>
                <w:rFonts w:ascii="Tahoma" w:hAnsi="Tahoma" w:cs="Tahoma"/>
                <w:sz w:val="20"/>
              </w:rPr>
            </w:pPr>
            <w:ins w:id="163" w:author="Wong Hung" w:date="2003-08-08T16:35:00Z">
              <w:r>
                <w:rPr>
                  <w:rFonts w:ascii="Tahoma" w:hAnsi="Tahoma" w:cs="Tahoma"/>
                  <w:sz w:val="20"/>
                </w:rPr>
                <w:t>8.5</w:t>
              </w:r>
            </w:ins>
          </w:p>
        </w:tc>
        <w:tc>
          <w:tcPr>
            <w:tcW w:w="1247" w:type="dxa"/>
            <w:vAlign w:val="bottom"/>
          </w:tcPr>
          <w:p w:rsidR="00DD6277" w:rsidRDefault="009B506F">
            <w:pPr>
              <w:numPr>
                <w:ins w:id="164" w:author="Wong Hung" w:date="2003-08-08T16:35:00Z"/>
              </w:numPr>
              <w:ind w:right="343" w:firstLine="180"/>
              <w:jc w:val="right"/>
              <w:rPr>
                <w:ins w:id="165" w:author="Wong Hung" w:date="2003-08-08T16:35:00Z"/>
                <w:rFonts w:ascii="Tahoma" w:hAnsi="Tahoma" w:cs="Tahoma"/>
                <w:sz w:val="20"/>
              </w:rPr>
            </w:pPr>
            <w:ins w:id="166" w:author="Wong Hung" w:date="2003-08-08T16:35:00Z">
              <w:r>
                <w:rPr>
                  <w:rFonts w:ascii="Tahoma" w:hAnsi="Tahoma" w:cs="Tahoma"/>
                  <w:sz w:val="20"/>
                </w:rPr>
                <w:t>8.7</w:t>
              </w:r>
            </w:ins>
          </w:p>
        </w:tc>
        <w:tc>
          <w:tcPr>
            <w:tcW w:w="1247" w:type="dxa"/>
            <w:vAlign w:val="bottom"/>
          </w:tcPr>
          <w:p w:rsidR="00DD6277" w:rsidRDefault="009B506F">
            <w:pPr>
              <w:numPr>
                <w:ins w:id="167" w:author="Wong Hung" w:date="2003-08-08T16:35:00Z"/>
              </w:numPr>
              <w:ind w:right="343" w:firstLine="180"/>
              <w:jc w:val="right"/>
              <w:rPr>
                <w:ins w:id="168" w:author="Wong Hung" w:date="2003-08-08T16:35:00Z"/>
                <w:rFonts w:ascii="Tahoma" w:hAnsi="Tahoma" w:cs="Tahoma"/>
                <w:sz w:val="20"/>
              </w:rPr>
            </w:pPr>
            <w:ins w:id="169" w:author="Wong Hung" w:date="2003-08-08T16:35:00Z">
              <w:r>
                <w:rPr>
                  <w:rFonts w:ascii="Tahoma" w:hAnsi="Tahoma" w:cs="Tahoma"/>
                  <w:sz w:val="20"/>
                </w:rPr>
                <w:t>9.5</w:t>
              </w:r>
            </w:ins>
          </w:p>
        </w:tc>
      </w:tr>
      <w:tr w:rsidR="00DD6277">
        <w:trPr>
          <w:trHeight w:val="330"/>
          <w:ins w:id="170" w:author="Wong Hung" w:date="2003-08-08T16:35:00Z"/>
        </w:trPr>
        <w:tc>
          <w:tcPr>
            <w:tcW w:w="1080" w:type="dxa"/>
            <w:vAlign w:val="bottom"/>
          </w:tcPr>
          <w:p w:rsidR="00DD6277" w:rsidRDefault="009B506F">
            <w:pPr>
              <w:numPr>
                <w:ins w:id="171" w:author="Wong Hung" w:date="2003-08-08T16:35:00Z"/>
              </w:numPr>
              <w:jc w:val="center"/>
              <w:rPr>
                <w:ins w:id="172" w:author="Wong Hung" w:date="2003-08-08T16:35:00Z"/>
                <w:rFonts w:ascii="Tahoma" w:hAnsi="Tahoma" w:cs="Tahoma"/>
                <w:sz w:val="20"/>
              </w:rPr>
            </w:pPr>
            <w:ins w:id="173" w:author="Wong Hung" w:date="2003-08-08T16:35:00Z">
              <w:r>
                <w:rPr>
                  <w:rFonts w:ascii="Tahoma" w:hAnsi="Tahoma" w:cs="Tahoma"/>
                  <w:sz w:val="20"/>
                </w:rPr>
                <w:t>1994</w:t>
              </w:r>
            </w:ins>
          </w:p>
        </w:tc>
        <w:tc>
          <w:tcPr>
            <w:tcW w:w="1660" w:type="dxa"/>
            <w:vAlign w:val="bottom"/>
          </w:tcPr>
          <w:p w:rsidR="00DD6277" w:rsidRDefault="009B506F">
            <w:pPr>
              <w:numPr>
                <w:ins w:id="174" w:author="Wong Hung" w:date="2003-08-08T16:35:00Z"/>
              </w:numPr>
              <w:ind w:right="343" w:firstLine="180"/>
              <w:jc w:val="right"/>
              <w:rPr>
                <w:ins w:id="175" w:author="Wong Hung" w:date="2003-08-08T16:35:00Z"/>
                <w:rFonts w:ascii="Tahoma" w:hAnsi="Tahoma" w:cs="Tahoma"/>
                <w:sz w:val="20"/>
              </w:rPr>
            </w:pPr>
            <w:ins w:id="176" w:author="Wong Hung" w:date="2003-08-08T16:35:00Z">
              <w:r>
                <w:rPr>
                  <w:rFonts w:ascii="Tahoma" w:hAnsi="Tahoma" w:cs="Tahoma"/>
                  <w:sz w:val="20"/>
                </w:rPr>
                <w:t>8.8</w:t>
              </w:r>
            </w:ins>
          </w:p>
        </w:tc>
        <w:tc>
          <w:tcPr>
            <w:tcW w:w="1260" w:type="dxa"/>
            <w:vAlign w:val="bottom"/>
          </w:tcPr>
          <w:p w:rsidR="00DD6277" w:rsidRDefault="009B506F">
            <w:pPr>
              <w:numPr>
                <w:ins w:id="177" w:author="Wong Hung" w:date="2003-08-08T16:35:00Z"/>
              </w:numPr>
              <w:ind w:right="343" w:firstLine="180"/>
              <w:jc w:val="right"/>
              <w:rPr>
                <w:ins w:id="178" w:author="Wong Hung" w:date="2003-08-08T16:35:00Z"/>
                <w:rFonts w:ascii="Tahoma" w:hAnsi="Tahoma" w:cs="Tahoma"/>
                <w:sz w:val="20"/>
              </w:rPr>
            </w:pPr>
            <w:ins w:id="179" w:author="Wong Hung" w:date="2003-08-08T16:35:00Z">
              <w:r>
                <w:rPr>
                  <w:rFonts w:ascii="Tahoma" w:hAnsi="Tahoma" w:cs="Tahoma"/>
                  <w:sz w:val="20"/>
                </w:rPr>
                <w:t>8.1</w:t>
              </w:r>
            </w:ins>
          </w:p>
        </w:tc>
        <w:tc>
          <w:tcPr>
            <w:tcW w:w="1247" w:type="dxa"/>
            <w:vAlign w:val="bottom"/>
          </w:tcPr>
          <w:p w:rsidR="00DD6277" w:rsidRDefault="009B506F">
            <w:pPr>
              <w:numPr>
                <w:ins w:id="180" w:author="Wong Hung" w:date="2003-08-08T16:35:00Z"/>
              </w:numPr>
              <w:ind w:right="343" w:firstLine="180"/>
              <w:jc w:val="right"/>
              <w:rPr>
                <w:ins w:id="181" w:author="Wong Hung" w:date="2003-08-08T16:35:00Z"/>
                <w:rFonts w:ascii="Tahoma" w:hAnsi="Tahoma" w:cs="Tahoma"/>
                <w:sz w:val="20"/>
              </w:rPr>
            </w:pPr>
            <w:ins w:id="182" w:author="Wong Hung" w:date="2003-08-08T16:35:00Z">
              <w:r>
                <w:rPr>
                  <w:rFonts w:ascii="Tahoma" w:hAnsi="Tahoma" w:cs="Tahoma"/>
                  <w:sz w:val="20"/>
                </w:rPr>
                <w:t>8.6</w:t>
              </w:r>
            </w:ins>
          </w:p>
        </w:tc>
        <w:tc>
          <w:tcPr>
            <w:tcW w:w="1247" w:type="dxa"/>
            <w:vAlign w:val="bottom"/>
          </w:tcPr>
          <w:p w:rsidR="00DD6277" w:rsidRDefault="009B506F">
            <w:pPr>
              <w:numPr>
                <w:ins w:id="183" w:author="Wong Hung" w:date="2003-08-08T16:35:00Z"/>
              </w:numPr>
              <w:ind w:right="343" w:firstLine="180"/>
              <w:jc w:val="right"/>
              <w:rPr>
                <w:ins w:id="184" w:author="Wong Hung" w:date="2003-08-08T16:35:00Z"/>
                <w:rFonts w:ascii="Tahoma" w:hAnsi="Tahoma" w:cs="Tahoma"/>
                <w:sz w:val="20"/>
              </w:rPr>
            </w:pPr>
            <w:ins w:id="185" w:author="Wong Hung" w:date="2003-08-08T16:35:00Z">
              <w:r>
                <w:rPr>
                  <w:rFonts w:ascii="Tahoma" w:hAnsi="Tahoma" w:cs="Tahoma"/>
                  <w:sz w:val="20"/>
                </w:rPr>
                <w:t>10</w:t>
              </w:r>
              <w:r>
                <w:rPr>
                  <w:rFonts w:ascii="Tahoma" w:hAnsi="Tahoma" w:cs="Tahoma" w:hint="eastAsia"/>
                  <w:sz w:val="20"/>
                </w:rPr>
                <w:t>.0</w:t>
              </w:r>
            </w:ins>
          </w:p>
        </w:tc>
      </w:tr>
      <w:tr w:rsidR="00DD6277">
        <w:trPr>
          <w:trHeight w:val="330"/>
          <w:ins w:id="186" w:author="Wong Hung" w:date="2003-08-08T16:35:00Z"/>
        </w:trPr>
        <w:tc>
          <w:tcPr>
            <w:tcW w:w="1080" w:type="dxa"/>
            <w:vAlign w:val="bottom"/>
          </w:tcPr>
          <w:p w:rsidR="00DD6277" w:rsidRDefault="009B506F">
            <w:pPr>
              <w:numPr>
                <w:ins w:id="187" w:author="Wong Hung" w:date="2003-08-08T16:35:00Z"/>
              </w:numPr>
              <w:jc w:val="center"/>
              <w:rPr>
                <w:ins w:id="188" w:author="Wong Hung" w:date="2003-08-08T16:35:00Z"/>
                <w:rFonts w:ascii="Tahoma" w:hAnsi="Tahoma" w:cs="Tahoma"/>
                <w:sz w:val="20"/>
              </w:rPr>
            </w:pPr>
            <w:ins w:id="189" w:author="Wong Hung" w:date="2003-08-08T16:35:00Z">
              <w:r>
                <w:rPr>
                  <w:rFonts w:ascii="Tahoma" w:hAnsi="Tahoma" w:cs="Tahoma"/>
                  <w:sz w:val="20"/>
                </w:rPr>
                <w:t>1995</w:t>
              </w:r>
            </w:ins>
          </w:p>
        </w:tc>
        <w:tc>
          <w:tcPr>
            <w:tcW w:w="1660" w:type="dxa"/>
            <w:vAlign w:val="bottom"/>
          </w:tcPr>
          <w:p w:rsidR="00DD6277" w:rsidRDefault="009B506F">
            <w:pPr>
              <w:numPr>
                <w:ins w:id="190" w:author="Wong Hung" w:date="2003-08-08T16:35:00Z"/>
              </w:numPr>
              <w:ind w:right="343" w:firstLine="180"/>
              <w:jc w:val="right"/>
              <w:rPr>
                <w:ins w:id="191" w:author="Wong Hung" w:date="2003-08-08T16:35:00Z"/>
                <w:rFonts w:ascii="Tahoma" w:hAnsi="Tahoma" w:cs="Tahoma"/>
                <w:sz w:val="20"/>
              </w:rPr>
            </w:pPr>
            <w:ins w:id="192" w:author="Wong Hung" w:date="2003-08-08T16:35:00Z">
              <w:r>
                <w:rPr>
                  <w:rFonts w:ascii="Tahoma" w:hAnsi="Tahoma" w:cs="Tahoma"/>
                  <w:sz w:val="20"/>
                </w:rPr>
                <w:t>9.1</w:t>
              </w:r>
            </w:ins>
          </w:p>
        </w:tc>
        <w:tc>
          <w:tcPr>
            <w:tcW w:w="1260" w:type="dxa"/>
            <w:vAlign w:val="bottom"/>
          </w:tcPr>
          <w:p w:rsidR="00DD6277" w:rsidRDefault="009B506F">
            <w:pPr>
              <w:numPr>
                <w:ins w:id="193" w:author="Wong Hung" w:date="2003-08-08T16:35:00Z"/>
              </w:numPr>
              <w:ind w:right="343" w:firstLine="180"/>
              <w:jc w:val="right"/>
              <w:rPr>
                <w:ins w:id="194" w:author="Wong Hung" w:date="2003-08-08T16:35:00Z"/>
                <w:rFonts w:ascii="Tahoma" w:hAnsi="Tahoma" w:cs="Tahoma"/>
                <w:sz w:val="20"/>
              </w:rPr>
            </w:pPr>
            <w:ins w:id="195" w:author="Wong Hung" w:date="2003-08-08T16:35:00Z">
              <w:r>
                <w:rPr>
                  <w:rFonts w:ascii="Tahoma" w:hAnsi="Tahoma" w:cs="Tahoma"/>
                  <w:sz w:val="20"/>
                </w:rPr>
                <w:t>8.7</w:t>
              </w:r>
            </w:ins>
          </w:p>
        </w:tc>
        <w:tc>
          <w:tcPr>
            <w:tcW w:w="1247" w:type="dxa"/>
            <w:vAlign w:val="bottom"/>
          </w:tcPr>
          <w:p w:rsidR="00DD6277" w:rsidRDefault="009B506F">
            <w:pPr>
              <w:numPr>
                <w:ins w:id="196" w:author="Wong Hung" w:date="2003-08-08T16:35:00Z"/>
              </w:numPr>
              <w:ind w:right="343" w:firstLine="180"/>
              <w:jc w:val="right"/>
              <w:rPr>
                <w:ins w:id="197" w:author="Wong Hung" w:date="2003-08-08T16:35:00Z"/>
                <w:rFonts w:ascii="Tahoma" w:hAnsi="Tahoma" w:cs="Tahoma"/>
                <w:sz w:val="20"/>
              </w:rPr>
            </w:pPr>
            <w:ins w:id="198" w:author="Wong Hung" w:date="2003-08-08T16:35:00Z">
              <w:r>
                <w:rPr>
                  <w:rFonts w:ascii="Tahoma" w:hAnsi="Tahoma" w:cs="Tahoma"/>
                  <w:sz w:val="20"/>
                </w:rPr>
                <w:t>9.2</w:t>
              </w:r>
            </w:ins>
          </w:p>
        </w:tc>
        <w:tc>
          <w:tcPr>
            <w:tcW w:w="1247" w:type="dxa"/>
            <w:vAlign w:val="bottom"/>
          </w:tcPr>
          <w:p w:rsidR="00DD6277" w:rsidRDefault="009B506F">
            <w:pPr>
              <w:numPr>
                <w:ins w:id="199" w:author="Wong Hung" w:date="2003-08-08T16:35:00Z"/>
              </w:numPr>
              <w:ind w:right="343" w:firstLine="180"/>
              <w:jc w:val="right"/>
              <w:rPr>
                <w:ins w:id="200" w:author="Wong Hung" w:date="2003-08-08T16:35:00Z"/>
                <w:rFonts w:ascii="Tahoma" w:hAnsi="Tahoma" w:cs="Tahoma"/>
                <w:sz w:val="20"/>
              </w:rPr>
            </w:pPr>
            <w:ins w:id="201" w:author="Wong Hung" w:date="2003-08-08T16:35:00Z">
              <w:r>
                <w:rPr>
                  <w:rFonts w:ascii="Tahoma" w:hAnsi="Tahoma" w:cs="Tahoma"/>
                  <w:sz w:val="20"/>
                </w:rPr>
                <w:t>9.6</w:t>
              </w:r>
            </w:ins>
          </w:p>
        </w:tc>
      </w:tr>
      <w:tr w:rsidR="00DD6277">
        <w:trPr>
          <w:trHeight w:val="330"/>
          <w:ins w:id="202" w:author="Wong Hung" w:date="2003-08-08T16:35:00Z"/>
        </w:trPr>
        <w:tc>
          <w:tcPr>
            <w:tcW w:w="1080" w:type="dxa"/>
            <w:vAlign w:val="bottom"/>
          </w:tcPr>
          <w:p w:rsidR="00DD6277" w:rsidRDefault="009B506F">
            <w:pPr>
              <w:numPr>
                <w:ins w:id="203" w:author="Wong Hung" w:date="2003-08-08T16:35:00Z"/>
              </w:numPr>
              <w:jc w:val="center"/>
              <w:rPr>
                <w:ins w:id="204" w:author="Wong Hung" w:date="2003-08-08T16:35:00Z"/>
                <w:rFonts w:ascii="Tahoma" w:hAnsi="Tahoma" w:cs="Tahoma"/>
                <w:sz w:val="20"/>
              </w:rPr>
            </w:pPr>
            <w:ins w:id="205" w:author="Wong Hung" w:date="2003-08-08T16:35:00Z">
              <w:r>
                <w:rPr>
                  <w:rFonts w:ascii="Tahoma" w:hAnsi="Tahoma" w:cs="Tahoma"/>
                  <w:sz w:val="20"/>
                </w:rPr>
                <w:t>1996</w:t>
              </w:r>
            </w:ins>
          </w:p>
        </w:tc>
        <w:tc>
          <w:tcPr>
            <w:tcW w:w="1660" w:type="dxa"/>
            <w:vAlign w:val="bottom"/>
          </w:tcPr>
          <w:p w:rsidR="00DD6277" w:rsidRDefault="009B506F">
            <w:pPr>
              <w:numPr>
                <w:ins w:id="206" w:author="Wong Hung" w:date="2003-08-08T16:35:00Z"/>
              </w:numPr>
              <w:ind w:right="343" w:firstLine="180"/>
              <w:jc w:val="right"/>
              <w:rPr>
                <w:ins w:id="207" w:author="Wong Hung" w:date="2003-08-08T16:35:00Z"/>
                <w:rFonts w:ascii="Tahoma" w:hAnsi="Tahoma" w:cs="Tahoma"/>
                <w:sz w:val="20"/>
              </w:rPr>
            </w:pPr>
            <w:ins w:id="208" w:author="Wong Hung" w:date="2003-08-08T16:35:00Z">
              <w:r>
                <w:rPr>
                  <w:rFonts w:ascii="Tahoma" w:hAnsi="Tahoma" w:cs="Tahoma"/>
                  <w:sz w:val="20"/>
                </w:rPr>
                <w:t>6.3</w:t>
              </w:r>
            </w:ins>
          </w:p>
        </w:tc>
        <w:tc>
          <w:tcPr>
            <w:tcW w:w="1260" w:type="dxa"/>
            <w:vAlign w:val="bottom"/>
          </w:tcPr>
          <w:p w:rsidR="00DD6277" w:rsidRDefault="009B506F">
            <w:pPr>
              <w:numPr>
                <w:ins w:id="209" w:author="Wong Hung" w:date="2003-08-08T16:35:00Z"/>
              </w:numPr>
              <w:ind w:right="343" w:firstLine="180"/>
              <w:jc w:val="right"/>
              <w:rPr>
                <w:ins w:id="210" w:author="Wong Hung" w:date="2003-08-08T16:35:00Z"/>
                <w:rFonts w:ascii="Tahoma" w:hAnsi="Tahoma" w:cs="Tahoma"/>
                <w:sz w:val="20"/>
              </w:rPr>
            </w:pPr>
            <w:ins w:id="211" w:author="Wong Hung" w:date="2003-08-08T16:35:00Z">
              <w:r>
                <w:rPr>
                  <w:rFonts w:ascii="Tahoma" w:hAnsi="Tahoma" w:cs="Tahoma"/>
                  <w:sz w:val="20"/>
                </w:rPr>
                <w:t>6.0</w:t>
              </w:r>
            </w:ins>
          </w:p>
        </w:tc>
        <w:tc>
          <w:tcPr>
            <w:tcW w:w="1247" w:type="dxa"/>
            <w:vAlign w:val="bottom"/>
          </w:tcPr>
          <w:p w:rsidR="00DD6277" w:rsidRDefault="009B506F">
            <w:pPr>
              <w:numPr>
                <w:ins w:id="212" w:author="Wong Hung" w:date="2003-08-08T16:35:00Z"/>
              </w:numPr>
              <w:ind w:right="343" w:firstLine="180"/>
              <w:jc w:val="right"/>
              <w:rPr>
                <w:ins w:id="213" w:author="Wong Hung" w:date="2003-08-08T16:35:00Z"/>
                <w:rFonts w:ascii="Tahoma" w:hAnsi="Tahoma" w:cs="Tahoma"/>
                <w:sz w:val="20"/>
              </w:rPr>
            </w:pPr>
            <w:ins w:id="214" w:author="Wong Hung" w:date="2003-08-08T16:35:00Z">
              <w:r>
                <w:rPr>
                  <w:rFonts w:ascii="Tahoma" w:hAnsi="Tahoma" w:cs="Tahoma"/>
                  <w:sz w:val="20"/>
                </w:rPr>
                <w:t>6.4</w:t>
              </w:r>
            </w:ins>
          </w:p>
        </w:tc>
        <w:tc>
          <w:tcPr>
            <w:tcW w:w="1247" w:type="dxa"/>
            <w:vAlign w:val="bottom"/>
          </w:tcPr>
          <w:p w:rsidR="00DD6277" w:rsidRDefault="009B506F">
            <w:pPr>
              <w:numPr>
                <w:ins w:id="215" w:author="Wong Hung" w:date="2003-08-08T16:35:00Z"/>
              </w:numPr>
              <w:ind w:right="343" w:firstLine="180"/>
              <w:jc w:val="right"/>
              <w:rPr>
                <w:ins w:id="216" w:author="Wong Hung" w:date="2003-08-08T16:35:00Z"/>
                <w:rFonts w:ascii="Tahoma" w:hAnsi="Tahoma" w:cs="Tahoma"/>
                <w:sz w:val="20"/>
              </w:rPr>
            </w:pPr>
            <w:ins w:id="217" w:author="Wong Hung" w:date="2003-08-08T16:35:00Z">
              <w:r>
                <w:rPr>
                  <w:rFonts w:ascii="Tahoma" w:hAnsi="Tahoma" w:cs="Tahoma"/>
                  <w:sz w:val="20"/>
                </w:rPr>
                <w:t>6.6</w:t>
              </w:r>
            </w:ins>
          </w:p>
        </w:tc>
      </w:tr>
      <w:tr w:rsidR="00DD6277">
        <w:trPr>
          <w:trHeight w:val="330"/>
          <w:ins w:id="218" w:author="Wong Hung" w:date="2003-08-08T16:35:00Z"/>
        </w:trPr>
        <w:tc>
          <w:tcPr>
            <w:tcW w:w="1080" w:type="dxa"/>
            <w:vAlign w:val="bottom"/>
          </w:tcPr>
          <w:p w:rsidR="00DD6277" w:rsidRDefault="009B506F">
            <w:pPr>
              <w:numPr>
                <w:ins w:id="219" w:author="Wong Hung" w:date="2003-08-08T16:35:00Z"/>
              </w:numPr>
              <w:jc w:val="center"/>
              <w:rPr>
                <w:ins w:id="220" w:author="Wong Hung" w:date="2003-08-08T16:35:00Z"/>
                <w:rFonts w:ascii="Tahoma" w:hAnsi="Tahoma" w:cs="Tahoma"/>
                <w:sz w:val="20"/>
              </w:rPr>
            </w:pPr>
            <w:ins w:id="221" w:author="Wong Hung" w:date="2003-08-08T16:35:00Z">
              <w:r>
                <w:rPr>
                  <w:rFonts w:ascii="Tahoma" w:hAnsi="Tahoma" w:cs="Tahoma"/>
                  <w:sz w:val="20"/>
                </w:rPr>
                <w:t>1997</w:t>
              </w:r>
            </w:ins>
          </w:p>
        </w:tc>
        <w:tc>
          <w:tcPr>
            <w:tcW w:w="1660" w:type="dxa"/>
            <w:vAlign w:val="bottom"/>
          </w:tcPr>
          <w:p w:rsidR="00DD6277" w:rsidRDefault="009B506F">
            <w:pPr>
              <w:numPr>
                <w:ins w:id="222" w:author="Wong Hung" w:date="2003-08-08T16:35:00Z"/>
              </w:numPr>
              <w:ind w:right="343" w:firstLine="180"/>
              <w:jc w:val="right"/>
              <w:rPr>
                <w:ins w:id="223" w:author="Wong Hung" w:date="2003-08-08T16:35:00Z"/>
                <w:rFonts w:ascii="Tahoma" w:hAnsi="Tahoma" w:cs="Tahoma"/>
                <w:sz w:val="20"/>
              </w:rPr>
            </w:pPr>
            <w:ins w:id="224" w:author="Wong Hung" w:date="2003-08-08T16:35:00Z">
              <w:r>
                <w:rPr>
                  <w:rFonts w:ascii="Tahoma" w:hAnsi="Tahoma" w:cs="Tahoma"/>
                  <w:sz w:val="20"/>
                </w:rPr>
                <w:t>5.8</w:t>
              </w:r>
            </w:ins>
          </w:p>
        </w:tc>
        <w:tc>
          <w:tcPr>
            <w:tcW w:w="1260" w:type="dxa"/>
            <w:vAlign w:val="bottom"/>
          </w:tcPr>
          <w:p w:rsidR="00DD6277" w:rsidRDefault="009B506F">
            <w:pPr>
              <w:numPr>
                <w:ins w:id="225" w:author="Wong Hung" w:date="2003-08-08T16:35:00Z"/>
              </w:numPr>
              <w:ind w:right="343" w:firstLine="180"/>
              <w:jc w:val="right"/>
              <w:rPr>
                <w:ins w:id="226" w:author="Wong Hung" w:date="2003-08-08T16:35:00Z"/>
                <w:rFonts w:ascii="Tahoma" w:hAnsi="Tahoma" w:cs="Tahoma"/>
                <w:sz w:val="20"/>
              </w:rPr>
            </w:pPr>
            <w:ins w:id="227" w:author="Wong Hung" w:date="2003-08-08T16:35:00Z">
              <w:r>
                <w:rPr>
                  <w:rFonts w:ascii="Tahoma" w:hAnsi="Tahoma" w:cs="Tahoma"/>
                  <w:sz w:val="20"/>
                </w:rPr>
                <w:t>5.7</w:t>
              </w:r>
            </w:ins>
          </w:p>
        </w:tc>
        <w:tc>
          <w:tcPr>
            <w:tcW w:w="1247" w:type="dxa"/>
            <w:vAlign w:val="bottom"/>
          </w:tcPr>
          <w:p w:rsidR="00DD6277" w:rsidRDefault="009B506F">
            <w:pPr>
              <w:numPr>
                <w:ins w:id="228" w:author="Wong Hung" w:date="2003-08-08T16:35:00Z"/>
              </w:numPr>
              <w:ind w:right="343" w:firstLine="180"/>
              <w:jc w:val="right"/>
              <w:rPr>
                <w:ins w:id="229" w:author="Wong Hung" w:date="2003-08-08T16:35:00Z"/>
                <w:rFonts w:ascii="Tahoma" w:hAnsi="Tahoma" w:cs="Tahoma"/>
                <w:sz w:val="20"/>
              </w:rPr>
            </w:pPr>
            <w:ins w:id="230" w:author="Wong Hung" w:date="2003-08-08T16:35:00Z">
              <w:r>
                <w:rPr>
                  <w:rFonts w:ascii="Tahoma" w:hAnsi="Tahoma" w:cs="Tahoma"/>
                  <w:sz w:val="20"/>
                </w:rPr>
                <w:t>5.8</w:t>
              </w:r>
            </w:ins>
          </w:p>
        </w:tc>
        <w:tc>
          <w:tcPr>
            <w:tcW w:w="1247" w:type="dxa"/>
            <w:vAlign w:val="bottom"/>
          </w:tcPr>
          <w:p w:rsidR="00DD6277" w:rsidRDefault="009B506F">
            <w:pPr>
              <w:numPr>
                <w:ins w:id="231" w:author="Wong Hung" w:date="2003-08-08T16:35:00Z"/>
              </w:numPr>
              <w:ind w:right="343" w:firstLine="180"/>
              <w:jc w:val="right"/>
              <w:rPr>
                <w:ins w:id="232" w:author="Wong Hung" w:date="2003-08-08T16:35:00Z"/>
                <w:rFonts w:ascii="Tahoma" w:hAnsi="Tahoma" w:cs="Tahoma"/>
                <w:sz w:val="20"/>
              </w:rPr>
            </w:pPr>
            <w:ins w:id="233" w:author="Wong Hung" w:date="2003-08-08T16:35:00Z">
              <w:r>
                <w:rPr>
                  <w:rFonts w:ascii="Tahoma" w:hAnsi="Tahoma" w:cs="Tahoma"/>
                  <w:sz w:val="20"/>
                </w:rPr>
                <w:t>6.1</w:t>
              </w:r>
            </w:ins>
          </w:p>
        </w:tc>
      </w:tr>
      <w:tr w:rsidR="00DD6277">
        <w:trPr>
          <w:trHeight w:val="330"/>
          <w:ins w:id="234" w:author="Wong Hung" w:date="2003-08-08T16:35:00Z"/>
        </w:trPr>
        <w:tc>
          <w:tcPr>
            <w:tcW w:w="1080" w:type="dxa"/>
            <w:vAlign w:val="bottom"/>
          </w:tcPr>
          <w:p w:rsidR="00DD6277" w:rsidRDefault="009B506F">
            <w:pPr>
              <w:numPr>
                <w:ins w:id="235" w:author="Wong Hung" w:date="2003-08-08T16:35:00Z"/>
              </w:numPr>
              <w:jc w:val="center"/>
              <w:rPr>
                <w:ins w:id="236" w:author="Wong Hung" w:date="2003-08-08T16:35:00Z"/>
                <w:rFonts w:ascii="Tahoma" w:hAnsi="Tahoma" w:cs="Tahoma"/>
                <w:sz w:val="20"/>
              </w:rPr>
            </w:pPr>
            <w:ins w:id="237" w:author="Wong Hung" w:date="2003-08-08T16:35:00Z">
              <w:r>
                <w:rPr>
                  <w:rFonts w:ascii="Tahoma" w:hAnsi="Tahoma" w:cs="Tahoma"/>
                  <w:sz w:val="20"/>
                </w:rPr>
                <w:t>1998</w:t>
              </w:r>
            </w:ins>
          </w:p>
        </w:tc>
        <w:tc>
          <w:tcPr>
            <w:tcW w:w="1660" w:type="dxa"/>
            <w:vAlign w:val="bottom"/>
          </w:tcPr>
          <w:p w:rsidR="00DD6277" w:rsidRDefault="009B506F">
            <w:pPr>
              <w:numPr>
                <w:ins w:id="238" w:author="Wong Hung" w:date="2003-08-08T16:35:00Z"/>
              </w:numPr>
              <w:ind w:right="343" w:firstLine="180"/>
              <w:jc w:val="right"/>
              <w:rPr>
                <w:ins w:id="239" w:author="Wong Hung" w:date="2003-08-08T16:35:00Z"/>
                <w:rFonts w:ascii="Tahoma" w:hAnsi="Tahoma" w:cs="Tahoma"/>
                <w:sz w:val="20"/>
              </w:rPr>
            </w:pPr>
            <w:ins w:id="240" w:author="Wong Hung" w:date="2003-08-08T16:35:00Z">
              <w:r>
                <w:rPr>
                  <w:rFonts w:ascii="Tahoma" w:hAnsi="Tahoma" w:cs="Tahoma"/>
                  <w:sz w:val="20"/>
                </w:rPr>
                <w:t>2.8</w:t>
              </w:r>
            </w:ins>
          </w:p>
        </w:tc>
        <w:tc>
          <w:tcPr>
            <w:tcW w:w="1260" w:type="dxa"/>
            <w:vAlign w:val="bottom"/>
          </w:tcPr>
          <w:p w:rsidR="00DD6277" w:rsidRDefault="009B506F">
            <w:pPr>
              <w:numPr>
                <w:ins w:id="241" w:author="Wong Hung" w:date="2003-08-08T16:35:00Z"/>
              </w:numPr>
              <w:ind w:right="343" w:firstLine="180"/>
              <w:jc w:val="right"/>
              <w:rPr>
                <w:ins w:id="242" w:author="Wong Hung" w:date="2003-08-08T16:35:00Z"/>
                <w:rFonts w:ascii="Tahoma" w:hAnsi="Tahoma" w:cs="Tahoma"/>
                <w:sz w:val="20"/>
              </w:rPr>
            </w:pPr>
            <w:ins w:id="243" w:author="Wong Hung" w:date="2003-08-08T16:35:00Z">
              <w:r>
                <w:rPr>
                  <w:rFonts w:ascii="Tahoma" w:hAnsi="Tahoma" w:cs="Tahoma"/>
                  <w:sz w:val="20"/>
                </w:rPr>
                <w:t>2.6</w:t>
              </w:r>
            </w:ins>
          </w:p>
        </w:tc>
        <w:tc>
          <w:tcPr>
            <w:tcW w:w="1247" w:type="dxa"/>
            <w:vAlign w:val="bottom"/>
          </w:tcPr>
          <w:p w:rsidR="00DD6277" w:rsidRDefault="009B506F">
            <w:pPr>
              <w:numPr>
                <w:ins w:id="244" w:author="Wong Hung" w:date="2003-08-08T16:35:00Z"/>
              </w:numPr>
              <w:ind w:right="343" w:firstLine="180"/>
              <w:jc w:val="right"/>
              <w:rPr>
                <w:ins w:id="245" w:author="Wong Hung" w:date="2003-08-08T16:35:00Z"/>
                <w:rFonts w:ascii="Tahoma" w:hAnsi="Tahoma" w:cs="Tahoma"/>
                <w:sz w:val="20"/>
              </w:rPr>
            </w:pPr>
            <w:ins w:id="246" w:author="Wong Hung" w:date="2003-08-08T16:35:00Z">
              <w:r>
                <w:rPr>
                  <w:rFonts w:ascii="Tahoma" w:hAnsi="Tahoma" w:cs="Tahoma"/>
                  <w:sz w:val="20"/>
                </w:rPr>
                <w:t>2.8</w:t>
              </w:r>
            </w:ins>
          </w:p>
        </w:tc>
        <w:tc>
          <w:tcPr>
            <w:tcW w:w="1247" w:type="dxa"/>
            <w:vAlign w:val="bottom"/>
          </w:tcPr>
          <w:p w:rsidR="00DD6277" w:rsidRDefault="009B506F">
            <w:pPr>
              <w:numPr>
                <w:ins w:id="247" w:author="Wong Hung" w:date="2003-08-08T16:35:00Z"/>
              </w:numPr>
              <w:ind w:right="343" w:firstLine="180"/>
              <w:jc w:val="right"/>
              <w:rPr>
                <w:ins w:id="248" w:author="Wong Hung" w:date="2003-08-08T16:35:00Z"/>
                <w:rFonts w:ascii="Tahoma" w:hAnsi="Tahoma" w:cs="Tahoma"/>
                <w:sz w:val="20"/>
              </w:rPr>
            </w:pPr>
            <w:ins w:id="249" w:author="Wong Hung" w:date="2003-08-08T16:35:00Z">
              <w:r>
                <w:rPr>
                  <w:rFonts w:ascii="Tahoma" w:hAnsi="Tahoma" w:cs="Tahoma"/>
                  <w:sz w:val="20"/>
                </w:rPr>
                <w:t>3.2</w:t>
              </w:r>
            </w:ins>
          </w:p>
        </w:tc>
      </w:tr>
      <w:tr w:rsidR="00DD6277">
        <w:trPr>
          <w:trHeight w:val="330"/>
          <w:ins w:id="250" w:author="Wong Hung" w:date="2003-08-08T16:35:00Z"/>
        </w:trPr>
        <w:tc>
          <w:tcPr>
            <w:tcW w:w="1080" w:type="dxa"/>
            <w:vAlign w:val="bottom"/>
          </w:tcPr>
          <w:p w:rsidR="00DD6277" w:rsidRDefault="009B506F">
            <w:pPr>
              <w:numPr>
                <w:ins w:id="251" w:author="Wong Hung" w:date="2003-08-08T16:35:00Z"/>
              </w:numPr>
              <w:jc w:val="center"/>
              <w:rPr>
                <w:ins w:id="252" w:author="Wong Hung" w:date="2003-08-08T16:35:00Z"/>
                <w:rFonts w:ascii="Tahoma" w:hAnsi="Tahoma" w:cs="Tahoma"/>
                <w:sz w:val="20"/>
              </w:rPr>
            </w:pPr>
            <w:ins w:id="253" w:author="Wong Hung" w:date="2003-08-08T16:35:00Z">
              <w:r>
                <w:rPr>
                  <w:rFonts w:ascii="Tahoma" w:hAnsi="Tahoma" w:cs="Tahoma"/>
                  <w:sz w:val="20"/>
                </w:rPr>
                <w:t>1999</w:t>
              </w:r>
            </w:ins>
          </w:p>
        </w:tc>
        <w:tc>
          <w:tcPr>
            <w:tcW w:w="1660" w:type="dxa"/>
            <w:vAlign w:val="bottom"/>
          </w:tcPr>
          <w:p w:rsidR="00DD6277" w:rsidRDefault="009B506F">
            <w:pPr>
              <w:numPr>
                <w:ins w:id="254" w:author="Wong Hung" w:date="2003-08-08T16:35:00Z"/>
              </w:numPr>
              <w:ind w:right="343" w:firstLine="180"/>
              <w:jc w:val="right"/>
              <w:rPr>
                <w:ins w:id="255" w:author="Wong Hung" w:date="2003-08-08T16:35:00Z"/>
                <w:rFonts w:ascii="Tahoma" w:hAnsi="Tahoma" w:cs="Tahoma"/>
                <w:sz w:val="20"/>
              </w:rPr>
            </w:pPr>
            <w:ins w:id="256" w:author="Wong Hung" w:date="2003-08-08T16:35:00Z">
              <w:r>
                <w:rPr>
                  <w:rFonts w:ascii="Tahoma" w:hAnsi="Tahoma" w:cs="Tahoma"/>
                  <w:sz w:val="20"/>
                </w:rPr>
                <w:t>-4.0</w:t>
              </w:r>
            </w:ins>
          </w:p>
        </w:tc>
        <w:tc>
          <w:tcPr>
            <w:tcW w:w="1260" w:type="dxa"/>
            <w:vAlign w:val="bottom"/>
          </w:tcPr>
          <w:p w:rsidR="00DD6277" w:rsidRDefault="009B506F">
            <w:pPr>
              <w:numPr>
                <w:ins w:id="257" w:author="Wong Hung" w:date="2003-08-08T16:35:00Z"/>
              </w:numPr>
              <w:ind w:right="343" w:firstLine="180"/>
              <w:jc w:val="right"/>
              <w:rPr>
                <w:ins w:id="258" w:author="Wong Hung" w:date="2003-08-08T16:35:00Z"/>
                <w:rFonts w:ascii="Tahoma" w:hAnsi="Tahoma" w:cs="Tahoma"/>
                <w:sz w:val="20"/>
              </w:rPr>
            </w:pPr>
            <w:ins w:id="259" w:author="Wong Hung" w:date="2003-08-08T16:35:00Z">
              <w:r>
                <w:rPr>
                  <w:rFonts w:ascii="Tahoma" w:hAnsi="Tahoma" w:cs="Tahoma"/>
                  <w:sz w:val="20"/>
                </w:rPr>
                <w:t>-3.3</w:t>
              </w:r>
            </w:ins>
          </w:p>
        </w:tc>
        <w:tc>
          <w:tcPr>
            <w:tcW w:w="1247" w:type="dxa"/>
            <w:vAlign w:val="bottom"/>
          </w:tcPr>
          <w:p w:rsidR="00DD6277" w:rsidRDefault="009B506F">
            <w:pPr>
              <w:numPr>
                <w:ins w:id="260" w:author="Wong Hung" w:date="2003-08-08T16:35:00Z"/>
              </w:numPr>
              <w:ind w:right="343" w:firstLine="180"/>
              <w:jc w:val="right"/>
              <w:rPr>
                <w:ins w:id="261" w:author="Wong Hung" w:date="2003-08-08T16:35:00Z"/>
                <w:rFonts w:ascii="Tahoma" w:hAnsi="Tahoma" w:cs="Tahoma"/>
                <w:sz w:val="20"/>
              </w:rPr>
            </w:pPr>
            <w:ins w:id="262" w:author="Wong Hung" w:date="2003-08-08T16:35:00Z">
              <w:r>
                <w:rPr>
                  <w:rFonts w:ascii="Tahoma" w:hAnsi="Tahoma" w:cs="Tahoma"/>
                  <w:sz w:val="20"/>
                </w:rPr>
                <w:t>-4.7</w:t>
              </w:r>
            </w:ins>
          </w:p>
        </w:tc>
        <w:tc>
          <w:tcPr>
            <w:tcW w:w="1247" w:type="dxa"/>
            <w:vAlign w:val="bottom"/>
          </w:tcPr>
          <w:p w:rsidR="00DD6277" w:rsidRDefault="009B506F">
            <w:pPr>
              <w:numPr>
                <w:ins w:id="263" w:author="Wong Hung" w:date="2003-08-08T16:35:00Z"/>
              </w:numPr>
              <w:ind w:right="343" w:firstLine="180"/>
              <w:jc w:val="right"/>
              <w:rPr>
                <w:ins w:id="264" w:author="Wong Hung" w:date="2003-08-08T16:35:00Z"/>
                <w:rFonts w:ascii="Tahoma" w:hAnsi="Tahoma" w:cs="Tahoma"/>
                <w:sz w:val="20"/>
              </w:rPr>
            </w:pPr>
            <w:ins w:id="265" w:author="Wong Hung" w:date="2003-08-08T16:35:00Z">
              <w:r>
                <w:rPr>
                  <w:rFonts w:ascii="Tahoma" w:hAnsi="Tahoma" w:cs="Tahoma"/>
                  <w:sz w:val="20"/>
                </w:rPr>
                <w:t>-3.7</w:t>
              </w:r>
            </w:ins>
          </w:p>
        </w:tc>
      </w:tr>
      <w:tr w:rsidR="00DD6277">
        <w:trPr>
          <w:trHeight w:val="330"/>
          <w:ins w:id="266" w:author="Wong Hung" w:date="2003-08-08T16:35:00Z"/>
        </w:trPr>
        <w:tc>
          <w:tcPr>
            <w:tcW w:w="1080" w:type="dxa"/>
            <w:vAlign w:val="bottom"/>
          </w:tcPr>
          <w:p w:rsidR="00DD6277" w:rsidRDefault="009B506F">
            <w:pPr>
              <w:numPr>
                <w:ins w:id="267" w:author="Wong Hung" w:date="2003-08-08T16:35:00Z"/>
              </w:numPr>
              <w:jc w:val="center"/>
              <w:rPr>
                <w:ins w:id="268" w:author="Wong Hung" w:date="2003-08-08T16:35:00Z"/>
                <w:rFonts w:ascii="Tahoma" w:hAnsi="Tahoma" w:cs="Tahoma"/>
                <w:sz w:val="20"/>
              </w:rPr>
            </w:pPr>
            <w:ins w:id="269" w:author="Wong Hung" w:date="2003-08-08T16:35:00Z">
              <w:r>
                <w:rPr>
                  <w:rFonts w:ascii="Tahoma" w:hAnsi="Tahoma" w:cs="Tahoma" w:hint="eastAsia"/>
                  <w:sz w:val="20"/>
                </w:rPr>
                <w:t>2000</w:t>
              </w:r>
            </w:ins>
          </w:p>
        </w:tc>
        <w:tc>
          <w:tcPr>
            <w:tcW w:w="1660" w:type="dxa"/>
            <w:vAlign w:val="bottom"/>
          </w:tcPr>
          <w:p w:rsidR="00DD6277" w:rsidRDefault="009B506F">
            <w:pPr>
              <w:numPr>
                <w:ins w:id="270" w:author="Wong Hung" w:date="2003-08-08T16:35:00Z"/>
              </w:numPr>
              <w:ind w:right="343" w:firstLine="180"/>
              <w:jc w:val="right"/>
              <w:rPr>
                <w:ins w:id="271" w:author="Wong Hung" w:date="2003-08-08T16:35:00Z"/>
                <w:rFonts w:ascii="Tahoma" w:hAnsi="Tahoma" w:cs="Tahoma"/>
                <w:sz w:val="20"/>
              </w:rPr>
            </w:pPr>
            <w:ins w:id="272" w:author="Wong Hung" w:date="2003-08-08T16:35:00Z">
              <w:r>
                <w:rPr>
                  <w:rFonts w:ascii="Tahoma" w:hAnsi="Tahoma" w:cs="Tahoma" w:hint="eastAsia"/>
                  <w:sz w:val="20"/>
                </w:rPr>
                <w:t>-3.8</w:t>
              </w:r>
            </w:ins>
          </w:p>
        </w:tc>
        <w:tc>
          <w:tcPr>
            <w:tcW w:w="1260" w:type="dxa"/>
            <w:vAlign w:val="bottom"/>
          </w:tcPr>
          <w:p w:rsidR="00DD6277" w:rsidRDefault="009B506F">
            <w:pPr>
              <w:numPr>
                <w:ins w:id="273" w:author="Wong Hung" w:date="2003-08-08T16:35:00Z"/>
              </w:numPr>
              <w:ind w:right="343" w:firstLine="180"/>
              <w:jc w:val="right"/>
              <w:rPr>
                <w:ins w:id="274" w:author="Wong Hung" w:date="2003-08-08T16:35:00Z"/>
                <w:rFonts w:ascii="Tahoma" w:hAnsi="Tahoma" w:cs="Tahoma"/>
                <w:sz w:val="20"/>
              </w:rPr>
            </w:pPr>
            <w:ins w:id="275" w:author="Wong Hung" w:date="2003-08-08T16:35:00Z">
              <w:r>
                <w:rPr>
                  <w:rFonts w:ascii="Tahoma" w:hAnsi="Tahoma" w:cs="Tahoma" w:hint="eastAsia"/>
                  <w:sz w:val="20"/>
                </w:rPr>
                <w:t>-3.0</w:t>
              </w:r>
            </w:ins>
          </w:p>
        </w:tc>
        <w:tc>
          <w:tcPr>
            <w:tcW w:w="1247" w:type="dxa"/>
            <w:vAlign w:val="bottom"/>
          </w:tcPr>
          <w:p w:rsidR="00DD6277" w:rsidRDefault="009B506F">
            <w:pPr>
              <w:numPr>
                <w:ins w:id="276" w:author="Wong Hung" w:date="2003-08-08T16:35:00Z"/>
              </w:numPr>
              <w:ind w:right="343" w:firstLine="180"/>
              <w:jc w:val="right"/>
              <w:rPr>
                <w:ins w:id="277" w:author="Wong Hung" w:date="2003-08-08T16:35:00Z"/>
                <w:rFonts w:ascii="Tahoma" w:hAnsi="Tahoma" w:cs="Tahoma"/>
                <w:sz w:val="20"/>
              </w:rPr>
            </w:pPr>
            <w:ins w:id="278" w:author="Wong Hung" w:date="2003-08-08T16:35:00Z">
              <w:r>
                <w:rPr>
                  <w:rFonts w:ascii="Tahoma" w:hAnsi="Tahoma" w:cs="Tahoma" w:hint="eastAsia"/>
                  <w:sz w:val="20"/>
                </w:rPr>
                <w:t>-3.9</w:t>
              </w:r>
            </w:ins>
          </w:p>
        </w:tc>
        <w:tc>
          <w:tcPr>
            <w:tcW w:w="1247" w:type="dxa"/>
            <w:vAlign w:val="bottom"/>
          </w:tcPr>
          <w:p w:rsidR="00DD6277" w:rsidRDefault="009B506F">
            <w:pPr>
              <w:numPr>
                <w:ins w:id="279" w:author="Wong Hung" w:date="2003-08-08T16:35:00Z"/>
              </w:numPr>
              <w:ind w:right="343" w:firstLine="180"/>
              <w:jc w:val="right"/>
              <w:rPr>
                <w:ins w:id="280" w:author="Wong Hung" w:date="2003-08-08T16:35:00Z"/>
                <w:rFonts w:ascii="Tahoma" w:hAnsi="Tahoma" w:cs="Tahoma"/>
                <w:sz w:val="20"/>
              </w:rPr>
            </w:pPr>
            <w:ins w:id="281" w:author="Wong Hung" w:date="2003-08-08T16:35:00Z">
              <w:r>
                <w:rPr>
                  <w:rFonts w:ascii="Tahoma" w:hAnsi="Tahoma" w:cs="Tahoma" w:hint="eastAsia"/>
                  <w:sz w:val="20"/>
                </w:rPr>
                <w:t>-4.5</w:t>
              </w:r>
            </w:ins>
          </w:p>
        </w:tc>
      </w:tr>
    </w:tbl>
    <w:p w:rsidR="00DD6277" w:rsidRDefault="009B506F">
      <w:pPr>
        <w:pStyle w:val="a0"/>
        <w:ind w:firstLine="1440"/>
        <w:rPr>
          <w:sz w:val="20"/>
          <w:lang w:val="en-US"/>
        </w:rPr>
      </w:pPr>
      <w:del w:id="282" w:author="Wong Hung" w:date="2001-02-15T18:10:00Z">
        <w:r>
          <w:rPr>
            <w:sz w:val="20"/>
            <w:u w:val="single"/>
            <w:lang w:val="en-US"/>
          </w:rPr>
          <w:delText>Table 1: Annual Rates of Change of CPIs (1990-1999)</w:delText>
        </w:r>
      </w:del>
    </w:p>
    <w:p w:rsidR="00DD6277" w:rsidRDefault="00DD6277">
      <w:pPr>
        <w:pStyle w:val="a0"/>
        <w:numPr>
          <w:ins w:id="283" w:author="Wong Hung" w:date="2003-08-08T16:37:00Z"/>
        </w:numPr>
        <w:ind w:leftChars="225" w:left="540" w:firstLine="0"/>
        <w:rPr>
          <w:ins w:id="284" w:author="Wong Hung" w:date="2003-08-08T16:37:00Z"/>
          <w:sz w:val="20"/>
          <w:lang w:val="en-US"/>
        </w:rPr>
      </w:pPr>
    </w:p>
    <w:p w:rsidR="00DD6277" w:rsidRDefault="00DD6277">
      <w:pPr>
        <w:pStyle w:val="a0"/>
        <w:numPr>
          <w:ins w:id="285" w:author="Wong Hung" w:date="2003-08-08T16:37:00Z"/>
        </w:numPr>
        <w:ind w:leftChars="225" w:left="540" w:firstLine="0"/>
        <w:rPr>
          <w:ins w:id="286" w:author="Wong Hung" w:date="2003-08-08T16:37:00Z"/>
          <w:sz w:val="20"/>
          <w:lang w:val="en-US"/>
        </w:rPr>
      </w:pPr>
    </w:p>
    <w:p w:rsidR="00DD6277" w:rsidRDefault="00DD6277">
      <w:pPr>
        <w:pStyle w:val="a0"/>
        <w:numPr>
          <w:ins w:id="287" w:author="Wong Hung" w:date="2003-08-08T16:37:00Z"/>
        </w:numPr>
        <w:ind w:leftChars="225" w:left="540" w:firstLine="0"/>
        <w:rPr>
          <w:ins w:id="288" w:author="Wong Hung" w:date="2003-08-08T16:37:00Z"/>
          <w:sz w:val="20"/>
          <w:lang w:val="en-US"/>
        </w:rPr>
      </w:pPr>
    </w:p>
    <w:p w:rsidR="00DD6277" w:rsidRDefault="00DD6277">
      <w:pPr>
        <w:pStyle w:val="a0"/>
        <w:numPr>
          <w:ins w:id="289" w:author="Wong Hung" w:date="2003-08-08T16:37:00Z"/>
        </w:numPr>
        <w:ind w:leftChars="225" w:left="540" w:firstLine="0"/>
        <w:rPr>
          <w:ins w:id="290" w:author="Wong Hung" w:date="2003-08-08T16:37:00Z"/>
          <w:sz w:val="20"/>
          <w:lang w:val="en-US"/>
        </w:rPr>
      </w:pPr>
    </w:p>
    <w:p w:rsidR="00DD6277" w:rsidRDefault="00DD6277">
      <w:pPr>
        <w:pStyle w:val="a0"/>
        <w:numPr>
          <w:ins w:id="291" w:author="Wong Hung" w:date="2003-08-08T16:37:00Z"/>
        </w:numPr>
        <w:ind w:leftChars="225" w:left="540" w:firstLine="0"/>
        <w:rPr>
          <w:ins w:id="292" w:author="Wong Hung" w:date="2003-08-08T16:37:00Z"/>
          <w:sz w:val="20"/>
          <w:lang w:val="en-US"/>
        </w:rPr>
      </w:pPr>
    </w:p>
    <w:p w:rsidR="00DD6277" w:rsidRDefault="00DD6277">
      <w:pPr>
        <w:pStyle w:val="a0"/>
        <w:numPr>
          <w:ins w:id="293" w:author="Wong Hung" w:date="2003-08-08T16:37:00Z"/>
        </w:numPr>
        <w:ind w:leftChars="225" w:left="540" w:firstLine="0"/>
        <w:rPr>
          <w:ins w:id="294" w:author="Wong Hung" w:date="2003-08-08T16:37:00Z"/>
          <w:lang w:val="en-US"/>
        </w:rPr>
      </w:pPr>
    </w:p>
    <w:p w:rsidR="00DD6277" w:rsidRDefault="00DD6277">
      <w:pPr>
        <w:pStyle w:val="a0"/>
        <w:numPr>
          <w:ins w:id="295" w:author="Wong Hung" w:date="2003-08-08T16:37:00Z"/>
        </w:numPr>
        <w:ind w:leftChars="225" w:left="540" w:firstLine="0"/>
        <w:rPr>
          <w:ins w:id="296" w:author="Wong Hung" w:date="2003-08-08T16:37:00Z"/>
          <w:lang w:val="en-US"/>
        </w:rPr>
      </w:pPr>
    </w:p>
    <w:p w:rsidR="00DD6277" w:rsidRDefault="00DD6277">
      <w:pPr>
        <w:pStyle w:val="a0"/>
        <w:numPr>
          <w:ins w:id="297" w:author="Wong Hung" w:date="2003-08-08T16:37:00Z"/>
        </w:numPr>
        <w:ind w:leftChars="225" w:left="540" w:firstLine="0"/>
        <w:rPr>
          <w:ins w:id="298" w:author="Wong Hung" w:date="2003-08-08T16:37:00Z"/>
          <w:lang w:val="en-US"/>
        </w:rPr>
      </w:pPr>
    </w:p>
    <w:p w:rsidR="00DD6277" w:rsidRDefault="009B506F">
      <w:pPr>
        <w:pStyle w:val="a0"/>
        <w:ind w:leftChars="225" w:left="540" w:firstLine="0"/>
        <w:rPr>
          <w:del w:id="299" w:author="Wong Hung" w:date="2003-08-08T16:09:00Z"/>
          <w:rFonts w:ascii="Tahoma" w:hAnsi="Tahoma" w:cs="Tahoma"/>
          <w:sz w:val="18"/>
          <w:lang w:val="en-US"/>
        </w:rPr>
      </w:pPr>
      <w:del w:id="300" w:author="Wong Hung" w:date="2003-08-08T16:09:00Z">
        <w:r>
          <w:rPr>
            <w:rFonts w:ascii="Tahoma" w:hAnsi="Tahoma" w:cs="Tahoma"/>
            <w:sz w:val="18"/>
            <w:lang w:val="en-US"/>
          </w:rPr>
          <w:tab/>
        </w:r>
      </w:del>
      <w:r>
        <w:rPr>
          <w:rFonts w:ascii="Tahoma" w:hAnsi="Tahoma" w:cs="Tahoma"/>
          <w:sz w:val="18"/>
          <w:lang w:val="en-US"/>
        </w:rPr>
        <w:t>Source: Census and Statistics Department</w:t>
      </w:r>
      <w:ins w:id="301" w:author="Wong Hung" w:date="2003-08-08T16:08:00Z">
        <w:r>
          <w:rPr>
            <w:rFonts w:ascii="Tahoma" w:hAnsi="Tahoma" w:cs="Tahoma"/>
            <w:sz w:val="18"/>
            <w:lang w:val="en-US"/>
          </w:rPr>
          <w:t>, Hong Kong Annual Digest of S</w:t>
        </w:r>
      </w:ins>
      <w:ins w:id="302" w:author="Wong Hung" w:date="2003-08-08T16:09:00Z">
        <w:r>
          <w:rPr>
            <w:rFonts w:ascii="Tahoma" w:hAnsi="Tahoma" w:cs="Tahoma"/>
            <w:sz w:val="18"/>
            <w:lang w:val="en-US"/>
          </w:rPr>
          <w:t>tatistics, various issues.</w:t>
        </w:r>
      </w:ins>
      <w:del w:id="303" w:author="Wong Hung" w:date="2003-08-08T16:09:00Z">
        <w:r>
          <w:rPr>
            <w:rFonts w:ascii="Tahoma" w:hAnsi="Tahoma" w:cs="Tahoma"/>
            <w:sz w:val="18"/>
            <w:lang w:val="en-US"/>
          </w:rPr>
          <w:delText xml:space="preserve"> (2000) p.6</w:delText>
        </w:r>
        <w:r>
          <w:rPr>
            <w:rFonts w:ascii="Tahoma" w:hAnsi="Tahoma" w:cs="Tahoma" w:hint="eastAsia"/>
            <w:sz w:val="18"/>
            <w:lang w:val="en-US"/>
          </w:rPr>
          <w:delText>.</w:delText>
        </w:r>
      </w:del>
    </w:p>
    <w:p w:rsidR="00DD6277" w:rsidRDefault="00DD6277">
      <w:pPr>
        <w:pStyle w:val="a0"/>
        <w:rPr>
          <w:rFonts w:ascii="Tahoma" w:hAnsi="Tahoma" w:cs="Tahoma"/>
          <w:sz w:val="18"/>
          <w:lang w:val="en-US"/>
        </w:rPr>
      </w:pPr>
    </w:p>
    <w:p w:rsidR="00DD6277" w:rsidRDefault="00DD6277">
      <w:pPr>
        <w:pStyle w:val="a0"/>
        <w:numPr>
          <w:ins w:id="304" w:author="Wong Hung" w:date="2003-08-08T16:37:00Z"/>
        </w:numPr>
        <w:rPr>
          <w:del w:id="305" w:author="Wong Hung" w:date="2001-02-15T18:10:00Z"/>
          <w:lang w:val="en-US"/>
        </w:rPr>
      </w:pPr>
    </w:p>
    <w:p w:rsidR="00DD6277" w:rsidRDefault="00DD6277">
      <w:pPr>
        <w:pStyle w:val="a0"/>
        <w:rPr>
          <w:ins w:id="306" w:author="Wong Hung" w:date="2003-08-08T16:37:00Z"/>
          <w:lang w:val="en-US"/>
        </w:rPr>
      </w:pPr>
    </w:p>
    <w:p w:rsidR="00DD6277" w:rsidRDefault="009B506F">
      <w:pPr>
        <w:pStyle w:val="a0"/>
        <w:rPr>
          <w:del w:id="307" w:author="Wong Hung" w:date="2003-09-08T13:05:00Z"/>
          <w:lang w:val="en-US"/>
        </w:rPr>
      </w:pPr>
      <w:del w:id="308" w:author="Wong Hung" w:date="2003-09-10T14:36:00Z">
        <w:r>
          <w:rPr>
            <w:lang w:val="en-US"/>
          </w:rPr>
          <w:delText>Table 1 shows the annual rate of changes of the different CPIs, which represent the rise and fall of the cost of living for different households in Hong Kong. From 1990 to 1994, the average inflation rate, measured by the annual rates of change of composite CPI,</w:delText>
        </w:r>
        <w:r>
          <w:rPr>
            <w:rFonts w:hint="eastAsia"/>
            <w:lang w:val="en-US"/>
          </w:rPr>
          <w:delText xml:space="preserve"> was</w:delText>
        </w:r>
        <w:r>
          <w:rPr>
            <w:lang w:val="en-US"/>
          </w:rPr>
          <w:delText xml:space="preserve"> 9.8%, signifying that the cost of living mounted rapidly during the boom of the bubble economy in the first half of 1990s. From 1995 to 1997, the average inflation rate retarded and decreased to 7.1%. After the 1997 Asian Economic Crisis, Hong Kong has faced deflation</w:delText>
        </w:r>
        <w:r>
          <w:rPr>
            <w:rFonts w:hint="eastAsia"/>
            <w:lang w:val="en-US"/>
          </w:rPr>
          <w:delText>, so</w:delText>
        </w:r>
        <w:r>
          <w:rPr>
            <w:lang w:val="en-US"/>
          </w:rPr>
          <w:delText xml:space="preserve"> the average inflation rate in 1998 and 1999</w:delText>
        </w:r>
        <w:r>
          <w:rPr>
            <w:rFonts w:hint="eastAsia"/>
            <w:lang w:val="en-US"/>
          </w:rPr>
          <w:delText xml:space="preserve"> </w:delText>
        </w:r>
        <w:r>
          <w:rPr>
            <w:lang w:val="en-US"/>
          </w:rPr>
          <w:delText xml:space="preserve">sharply decreased to -0.6%. The rise and fall of different CPIs: A, B and C follow the similar pattern of the composite CPI. </w:delText>
        </w:r>
      </w:del>
      <w:del w:id="309" w:author="Wong Hung" w:date="2003-09-08T13:05:00Z">
        <w:r>
          <w:rPr>
            <w:rFonts w:hint="eastAsia"/>
            <w:lang w:val="en-US"/>
          </w:rPr>
          <w:delText>F</w:delText>
        </w:r>
        <w:r>
          <w:rPr>
            <w:lang w:val="en-US"/>
          </w:rPr>
          <w:delText xml:space="preserve">rom Table 1, </w:delText>
        </w:r>
        <w:r>
          <w:rPr>
            <w:rFonts w:hint="eastAsia"/>
            <w:lang w:val="en-US"/>
          </w:rPr>
          <w:delText>n</w:delText>
        </w:r>
        <w:r>
          <w:rPr>
            <w:lang w:val="en-US"/>
          </w:rPr>
          <w:delText xml:space="preserve">evertheless, we can learn that from 1990 to 1997 the rate of rise of </w:delText>
        </w:r>
      </w:del>
      <w:del w:id="310" w:author="Wong Hung" w:date="2003-08-08T16:10:00Z">
        <w:r>
          <w:rPr>
            <w:rFonts w:hint="eastAsia"/>
            <w:lang w:val="en-US"/>
          </w:rPr>
          <w:delText>[</w:delText>
        </w:r>
      </w:del>
      <w:del w:id="311" w:author="Wong Hung" w:date="2003-09-08T13:05:00Z">
        <w:r>
          <w:rPr>
            <w:lang w:val="en-US"/>
          </w:rPr>
          <w:delText>CPI(C) is generally greater than CPI(B) and CPI(A), while after 1997 the rate of decrease of CPI (B) is greater than the</w:delText>
        </w:r>
      </w:del>
      <w:del w:id="312" w:author="Wong Hung" w:date="2003-08-08T16:12:00Z">
        <w:r>
          <w:rPr>
            <w:lang w:val="en-US"/>
          </w:rPr>
          <w:delText xml:space="preserve"> CPI (A) and </w:delText>
        </w:r>
      </w:del>
      <w:del w:id="313" w:author="Wong Hung" w:date="2003-09-08T13:05:00Z">
        <w:r>
          <w:rPr>
            <w:lang w:val="en-US"/>
          </w:rPr>
          <w:delText xml:space="preserve">CPI(C). The difference </w:delText>
        </w:r>
        <w:r>
          <w:rPr>
            <w:rFonts w:hint="eastAsia"/>
            <w:lang w:val="en-US"/>
          </w:rPr>
          <w:delText>in</w:delText>
        </w:r>
        <w:r>
          <w:rPr>
            <w:lang w:val="en-US"/>
          </w:rPr>
          <w:delText xml:space="preserve"> the rate of change of CPIs shows that in the inflation period the wealthiest households (top 10%) face higher increase in their cost of living</w:delText>
        </w:r>
        <w:r>
          <w:rPr>
            <w:rFonts w:hint="eastAsia"/>
            <w:lang w:val="en-US"/>
          </w:rPr>
          <w:delText>,</w:delText>
        </w:r>
        <w:r>
          <w:rPr>
            <w:lang w:val="en-US"/>
          </w:rPr>
          <w:delText xml:space="preserve"> while the middle</w:delText>
        </w:r>
        <w:r>
          <w:rPr>
            <w:rFonts w:hint="eastAsia"/>
            <w:lang w:val="en-US"/>
          </w:rPr>
          <w:delText xml:space="preserve"> </w:delText>
        </w:r>
        <w:r>
          <w:rPr>
            <w:lang w:val="en-US"/>
          </w:rPr>
          <w:delText xml:space="preserve">expenditure households benefit more in the deflation period. </w:delText>
        </w:r>
      </w:del>
    </w:p>
    <w:p w:rsidR="00DD6277" w:rsidRDefault="00DD6277">
      <w:pPr>
        <w:pStyle w:val="a0"/>
        <w:rPr>
          <w:del w:id="314" w:author="Wong Hung" w:date="2003-09-10T14:36:00Z"/>
          <w:lang w:val="en-US"/>
        </w:rPr>
      </w:pPr>
    </w:p>
    <w:p w:rsidR="00DD6277" w:rsidRDefault="009B506F">
      <w:pPr>
        <w:pStyle w:val="a0"/>
        <w:jc w:val="center"/>
        <w:rPr>
          <w:lang w:val="en-US"/>
        </w:rPr>
      </w:pPr>
      <w:r>
        <w:rPr>
          <w:b/>
          <w:u w:val="single"/>
          <w:lang w:val="en-US"/>
        </w:rPr>
        <w:t>Table 2: Level of Different Consumer Price Index</w:t>
      </w:r>
      <w:r>
        <w:rPr>
          <w:rFonts w:hint="eastAsia"/>
          <w:b/>
          <w:u w:val="single"/>
          <w:lang w:val="en-US"/>
        </w:rPr>
        <w:t>e</w:t>
      </w:r>
      <w:r>
        <w:rPr>
          <w:b/>
          <w:u w:val="single"/>
          <w:lang w:val="en-US"/>
        </w:rPr>
        <w:t>s (1995-1999)</w:t>
      </w:r>
      <w:r>
        <w:rPr>
          <w:lang w:val="en-US"/>
        </w:rPr>
        <w:t xml:space="preserve"> </w:t>
      </w:r>
    </w:p>
    <w:p w:rsidR="00DD6277" w:rsidRDefault="009B506F">
      <w:pPr>
        <w:pStyle w:val="a0"/>
        <w:jc w:val="center"/>
        <w:rPr>
          <w:b/>
          <w:u w:val="single"/>
          <w:lang w:val="en-US"/>
        </w:rPr>
      </w:pPr>
      <w:r>
        <w:rPr>
          <w:lang w:val="en-US"/>
        </w:rPr>
        <w:t>Base: Oct. 1994- Sept. 1995=</w:t>
      </w:r>
      <w:r>
        <w:rPr>
          <w:rFonts w:hint="eastAsia"/>
          <w:lang w:val="en-US"/>
        </w:rPr>
        <w:t xml:space="preserve"> </w:t>
      </w:r>
      <w:r>
        <w:rPr>
          <w:lang w:val="en-US"/>
        </w:rPr>
        <w:t>100</w:t>
      </w:r>
    </w:p>
    <w:tbl>
      <w:tblPr>
        <w:tblW w:w="7408" w:type="dxa"/>
        <w:tblInd w:w="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88"/>
        <w:gridCol w:w="1260"/>
        <w:gridCol w:w="1440"/>
        <w:gridCol w:w="1080"/>
        <w:gridCol w:w="1080"/>
        <w:gridCol w:w="1260"/>
      </w:tblGrid>
      <w:tr w:rsidR="00DD6277">
        <w:tc>
          <w:tcPr>
            <w:tcW w:w="1288" w:type="dxa"/>
          </w:tcPr>
          <w:p w:rsidR="00DD6277" w:rsidRDefault="009B506F">
            <w:pPr>
              <w:pStyle w:val="a0"/>
              <w:ind w:firstLine="0"/>
              <w:jc w:val="center"/>
              <w:rPr>
                <w:rFonts w:ascii="Tahoma" w:hAnsi="Tahoma" w:cs="Tahoma"/>
                <w:b/>
                <w:sz w:val="20"/>
                <w:lang w:val="en-US"/>
              </w:rPr>
            </w:pPr>
            <w:r>
              <w:rPr>
                <w:rFonts w:ascii="Tahoma" w:hAnsi="Tahoma" w:cs="Tahoma"/>
                <w:b/>
                <w:sz w:val="20"/>
                <w:lang w:val="en-US"/>
              </w:rPr>
              <w:t>Consumer Price Index</w:t>
            </w:r>
          </w:p>
        </w:tc>
        <w:tc>
          <w:tcPr>
            <w:tcW w:w="1260" w:type="dxa"/>
          </w:tcPr>
          <w:p w:rsidR="00DD6277" w:rsidRDefault="009B506F">
            <w:pPr>
              <w:pStyle w:val="a0"/>
              <w:ind w:firstLine="0"/>
              <w:jc w:val="center"/>
              <w:rPr>
                <w:rFonts w:ascii="Tahoma" w:hAnsi="Tahoma" w:cs="Tahoma"/>
                <w:b/>
                <w:sz w:val="20"/>
                <w:lang w:val="en-US"/>
              </w:rPr>
            </w:pPr>
            <w:r>
              <w:rPr>
                <w:rFonts w:ascii="Tahoma" w:hAnsi="Tahoma" w:cs="Tahoma"/>
                <w:b/>
                <w:sz w:val="20"/>
                <w:lang w:val="en-US"/>
              </w:rPr>
              <w:t>1995</w:t>
            </w:r>
          </w:p>
          <w:p w:rsidR="00DD6277" w:rsidRDefault="009B506F">
            <w:pPr>
              <w:pStyle w:val="a0"/>
              <w:ind w:firstLine="0"/>
              <w:jc w:val="center"/>
              <w:rPr>
                <w:rFonts w:ascii="Tahoma" w:hAnsi="Tahoma" w:cs="Tahoma"/>
                <w:b/>
                <w:sz w:val="20"/>
                <w:lang w:val="en-US"/>
              </w:rPr>
            </w:pPr>
            <w:r>
              <w:rPr>
                <w:rFonts w:ascii="Tahoma" w:hAnsi="Tahoma" w:cs="Tahoma"/>
                <w:b/>
                <w:sz w:val="20"/>
                <w:lang w:val="en-US"/>
              </w:rPr>
              <w:t>(Oct.-Dec.)</w:t>
            </w:r>
          </w:p>
        </w:tc>
        <w:tc>
          <w:tcPr>
            <w:tcW w:w="1440" w:type="dxa"/>
          </w:tcPr>
          <w:p w:rsidR="00DD6277" w:rsidRDefault="009B506F">
            <w:pPr>
              <w:pStyle w:val="a0"/>
              <w:ind w:firstLine="0"/>
              <w:jc w:val="center"/>
              <w:rPr>
                <w:rFonts w:ascii="Tahoma" w:hAnsi="Tahoma" w:cs="Tahoma"/>
                <w:b/>
                <w:sz w:val="20"/>
                <w:lang w:val="en-US"/>
              </w:rPr>
            </w:pPr>
            <w:r>
              <w:rPr>
                <w:rFonts w:ascii="Tahoma" w:hAnsi="Tahoma" w:cs="Tahoma"/>
                <w:b/>
                <w:sz w:val="20"/>
                <w:lang w:val="en-US"/>
              </w:rPr>
              <w:t>1996</w:t>
            </w:r>
          </w:p>
        </w:tc>
        <w:tc>
          <w:tcPr>
            <w:tcW w:w="1080" w:type="dxa"/>
          </w:tcPr>
          <w:p w:rsidR="00DD6277" w:rsidRDefault="009B506F">
            <w:pPr>
              <w:pStyle w:val="a0"/>
              <w:ind w:firstLine="0"/>
              <w:jc w:val="center"/>
              <w:rPr>
                <w:rFonts w:ascii="Tahoma" w:hAnsi="Tahoma" w:cs="Tahoma"/>
                <w:b/>
                <w:sz w:val="20"/>
                <w:lang w:val="en-US"/>
              </w:rPr>
            </w:pPr>
            <w:r>
              <w:rPr>
                <w:rFonts w:ascii="Tahoma" w:hAnsi="Tahoma" w:cs="Tahoma"/>
                <w:b/>
                <w:sz w:val="20"/>
                <w:lang w:val="en-US"/>
              </w:rPr>
              <w:t>1997</w:t>
            </w:r>
          </w:p>
        </w:tc>
        <w:tc>
          <w:tcPr>
            <w:tcW w:w="1080" w:type="dxa"/>
          </w:tcPr>
          <w:p w:rsidR="00DD6277" w:rsidRDefault="009B506F">
            <w:pPr>
              <w:pStyle w:val="a0"/>
              <w:ind w:firstLine="0"/>
              <w:jc w:val="center"/>
              <w:rPr>
                <w:rFonts w:ascii="Tahoma" w:hAnsi="Tahoma" w:cs="Tahoma"/>
                <w:b/>
                <w:sz w:val="20"/>
                <w:lang w:val="en-US"/>
              </w:rPr>
            </w:pPr>
            <w:r>
              <w:rPr>
                <w:rFonts w:ascii="Tahoma" w:hAnsi="Tahoma" w:cs="Tahoma"/>
                <w:b/>
                <w:sz w:val="20"/>
                <w:lang w:val="en-US"/>
              </w:rPr>
              <w:t>1998</w:t>
            </w:r>
          </w:p>
        </w:tc>
        <w:tc>
          <w:tcPr>
            <w:tcW w:w="1260" w:type="dxa"/>
          </w:tcPr>
          <w:p w:rsidR="00DD6277" w:rsidRDefault="009B506F">
            <w:pPr>
              <w:pStyle w:val="a0"/>
              <w:ind w:firstLine="0"/>
              <w:jc w:val="center"/>
              <w:rPr>
                <w:rFonts w:ascii="Tahoma" w:hAnsi="Tahoma" w:cs="Tahoma"/>
                <w:b/>
                <w:sz w:val="20"/>
                <w:lang w:val="en-US"/>
              </w:rPr>
            </w:pPr>
            <w:r>
              <w:rPr>
                <w:rFonts w:ascii="Tahoma" w:hAnsi="Tahoma" w:cs="Tahoma"/>
                <w:b/>
                <w:sz w:val="20"/>
                <w:lang w:val="en-US"/>
              </w:rPr>
              <w:t>1999</w:t>
            </w:r>
          </w:p>
        </w:tc>
      </w:tr>
      <w:tr w:rsidR="00DD6277">
        <w:tc>
          <w:tcPr>
            <w:tcW w:w="1288" w:type="dxa"/>
          </w:tcPr>
          <w:p w:rsidR="00DD6277" w:rsidRDefault="009B506F">
            <w:pPr>
              <w:pStyle w:val="a0"/>
              <w:ind w:firstLine="0"/>
              <w:jc w:val="center"/>
              <w:rPr>
                <w:rFonts w:ascii="Tahoma" w:hAnsi="Tahoma" w:cs="Tahoma"/>
                <w:b/>
                <w:sz w:val="20"/>
                <w:lang w:val="en-US"/>
              </w:rPr>
            </w:pPr>
            <w:r>
              <w:rPr>
                <w:rFonts w:ascii="Tahoma" w:hAnsi="Tahoma" w:cs="Tahoma"/>
                <w:b/>
                <w:sz w:val="20"/>
                <w:lang w:val="en-US"/>
              </w:rPr>
              <w:t>CPI(A)</w:t>
            </w:r>
          </w:p>
        </w:tc>
        <w:tc>
          <w:tcPr>
            <w:tcW w:w="126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104.2</w:t>
            </w:r>
          </w:p>
        </w:tc>
        <w:tc>
          <w:tcPr>
            <w:tcW w:w="144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107.9</w:t>
            </w:r>
          </w:p>
        </w:tc>
        <w:tc>
          <w:tcPr>
            <w:tcW w:w="108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114.1</w:t>
            </w:r>
          </w:p>
        </w:tc>
        <w:tc>
          <w:tcPr>
            <w:tcW w:w="108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117.0</w:t>
            </w:r>
          </w:p>
        </w:tc>
        <w:tc>
          <w:tcPr>
            <w:tcW w:w="126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113.2</w:t>
            </w:r>
          </w:p>
        </w:tc>
      </w:tr>
      <w:tr w:rsidR="00DD6277">
        <w:tc>
          <w:tcPr>
            <w:tcW w:w="1288" w:type="dxa"/>
          </w:tcPr>
          <w:p w:rsidR="00DD6277" w:rsidRDefault="009B506F">
            <w:pPr>
              <w:pStyle w:val="a0"/>
              <w:ind w:firstLine="0"/>
              <w:jc w:val="center"/>
              <w:rPr>
                <w:rFonts w:ascii="Tahoma" w:hAnsi="Tahoma" w:cs="Tahoma"/>
                <w:b/>
                <w:sz w:val="20"/>
                <w:lang w:val="en-US"/>
              </w:rPr>
            </w:pPr>
            <w:r>
              <w:rPr>
                <w:rFonts w:ascii="Tahoma" w:hAnsi="Tahoma" w:cs="Tahoma"/>
                <w:b/>
                <w:sz w:val="20"/>
                <w:lang w:val="en-US"/>
              </w:rPr>
              <w:t>CPI(B)</w:t>
            </w:r>
          </w:p>
        </w:tc>
        <w:tc>
          <w:tcPr>
            <w:tcW w:w="126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104.6</w:t>
            </w:r>
          </w:p>
        </w:tc>
        <w:tc>
          <w:tcPr>
            <w:tcW w:w="144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108.4</w:t>
            </w:r>
          </w:p>
        </w:tc>
        <w:tc>
          <w:tcPr>
            <w:tcW w:w="108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114.7</w:t>
            </w:r>
          </w:p>
        </w:tc>
        <w:tc>
          <w:tcPr>
            <w:tcW w:w="108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117.9</w:t>
            </w:r>
          </w:p>
        </w:tc>
        <w:tc>
          <w:tcPr>
            <w:tcW w:w="126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112.4</w:t>
            </w:r>
          </w:p>
        </w:tc>
      </w:tr>
      <w:tr w:rsidR="00DD6277">
        <w:tc>
          <w:tcPr>
            <w:tcW w:w="1288" w:type="dxa"/>
          </w:tcPr>
          <w:p w:rsidR="00DD6277" w:rsidRDefault="009B506F">
            <w:pPr>
              <w:pStyle w:val="a0"/>
              <w:ind w:firstLine="0"/>
              <w:jc w:val="center"/>
              <w:rPr>
                <w:rFonts w:ascii="Tahoma" w:hAnsi="Tahoma" w:cs="Tahoma"/>
                <w:b/>
                <w:sz w:val="20"/>
                <w:lang w:val="en-US"/>
              </w:rPr>
            </w:pPr>
            <w:r>
              <w:rPr>
                <w:rFonts w:ascii="Tahoma" w:hAnsi="Tahoma" w:cs="Tahoma"/>
                <w:b/>
                <w:sz w:val="20"/>
                <w:lang w:val="en-US"/>
              </w:rPr>
              <w:t>CPI(C)</w:t>
            </w:r>
          </w:p>
        </w:tc>
        <w:tc>
          <w:tcPr>
            <w:tcW w:w="126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105.0</w:t>
            </w:r>
          </w:p>
        </w:tc>
        <w:tc>
          <w:tcPr>
            <w:tcW w:w="144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108.7</w:t>
            </w:r>
          </w:p>
        </w:tc>
        <w:tc>
          <w:tcPr>
            <w:tcW w:w="108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115.3</w:t>
            </w:r>
          </w:p>
        </w:tc>
        <w:tc>
          <w:tcPr>
            <w:tcW w:w="108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118.9</w:t>
            </w:r>
          </w:p>
        </w:tc>
        <w:tc>
          <w:tcPr>
            <w:tcW w:w="126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114.5</w:t>
            </w:r>
          </w:p>
        </w:tc>
      </w:tr>
      <w:tr w:rsidR="00DD6277">
        <w:tc>
          <w:tcPr>
            <w:tcW w:w="1288" w:type="dxa"/>
          </w:tcPr>
          <w:p w:rsidR="00DD6277" w:rsidRDefault="009B506F">
            <w:pPr>
              <w:pStyle w:val="a0"/>
              <w:ind w:firstLine="0"/>
              <w:jc w:val="center"/>
              <w:rPr>
                <w:rFonts w:ascii="Tahoma" w:hAnsi="Tahoma" w:cs="Tahoma"/>
                <w:b/>
                <w:sz w:val="20"/>
                <w:lang w:val="en-US"/>
              </w:rPr>
            </w:pPr>
            <w:r>
              <w:rPr>
                <w:rFonts w:ascii="Tahoma" w:hAnsi="Tahoma" w:cs="Tahoma" w:hint="eastAsia"/>
                <w:b/>
                <w:sz w:val="20"/>
                <w:lang w:val="en-US"/>
              </w:rPr>
              <w:t>C</w:t>
            </w:r>
            <w:r>
              <w:rPr>
                <w:rFonts w:ascii="Tahoma" w:hAnsi="Tahoma" w:cs="Tahoma"/>
                <w:b/>
                <w:sz w:val="20"/>
                <w:lang w:val="en-US"/>
              </w:rPr>
              <w:t>omposite CPI</w:t>
            </w:r>
          </w:p>
        </w:tc>
        <w:tc>
          <w:tcPr>
            <w:tcW w:w="126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104.6</w:t>
            </w:r>
          </w:p>
        </w:tc>
        <w:tc>
          <w:tcPr>
            <w:tcW w:w="144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108.3</w:t>
            </w:r>
          </w:p>
        </w:tc>
        <w:tc>
          <w:tcPr>
            <w:tcW w:w="108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114.7</w:t>
            </w:r>
          </w:p>
        </w:tc>
        <w:tc>
          <w:tcPr>
            <w:tcW w:w="108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117.9</w:t>
            </w:r>
          </w:p>
        </w:tc>
        <w:tc>
          <w:tcPr>
            <w:tcW w:w="1260" w:type="dxa"/>
          </w:tcPr>
          <w:p w:rsidR="00DD6277" w:rsidRDefault="009B506F">
            <w:pPr>
              <w:pStyle w:val="a0"/>
              <w:ind w:right="377" w:firstLine="0"/>
              <w:jc w:val="right"/>
              <w:rPr>
                <w:rFonts w:ascii="Tahoma" w:hAnsi="Tahoma" w:cs="Tahoma"/>
                <w:sz w:val="20"/>
                <w:lang w:val="en-US"/>
              </w:rPr>
            </w:pPr>
            <w:r>
              <w:rPr>
                <w:rFonts w:ascii="Tahoma" w:hAnsi="Tahoma" w:cs="Tahoma"/>
                <w:sz w:val="20"/>
                <w:lang w:val="en-US"/>
              </w:rPr>
              <w:t>113.2</w:t>
            </w:r>
          </w:p>
        </w:tc>
      </w:tr>
    </w:tbl>
    <w:p w:rsidR="00DD6277" w:rsidRDefault="009B506F">
      <w:pPr>
        <w:pStyle w:val="a0"/>
        <w:ind w:left="900" w:hanging="900"/>
        <w:rPr>
          <w:sz w:val="20"/>
          <w:lang w:val="en-US"/>
        </w:rPr>
      </w:pPr>
      <w:r>
        <w:rPr>
          <w:sz w:val="20"/>
          <w:lang w:val="en-US"/>
        </w:rPr>
        <w:t xml:space="preserve">Source: </w:t>
      </w:r>
      <w:r>
        <w:rPr>
          <w:sz w:val="20"/>
          <w:lang w:val="en-US"/>
        </w:rPr>
        <w:tab/>
        <w:t>Census and Statistics Department, Hong Kong Monthly Digest of Statistics, various issues.</w:t>
      </w:r>
    </w:p>
    <w:p w:rsidR="00DD6277" w:rsidRDefault="00DD6277">
      <w:pPr>
        <w:pStyle w:val="a0"/>
        <w:rPr>
          <w:lang w:val="en-US"/>
        </w:rPr>
      </w:pPr>
    </w:p>
    <w:p w:rsidR="00DD6277" w:rsidRDefault="009B506F">
      <w:pPr>
        <w:pStyle w:val="a0"/>
        <w:rPr>
          <w:lang w:val="en-US"/>
        </w:rPr>
      </w:pPr>
      <w:r>
        <w:rPr>
          <w:lang w:val="en-US"/>
        </w:rPr>
        <w:t xml:space="preserve">Although Hong Kong has experienced deflation in 1999, the cost of living in Hong Kong is still high. The composite CPI in 1999 </w:t>
      </w:r>
      <w:r>
        <w:rPr>
          <w:rFonts w:hint="eastAsia"/>
          <w:lang w:val="en-US"/>
        </w:rPr>
        <w:t>wa</w:t>
      </w:r>
      <w:r>
        <w:rPr>
          <w:lang w:val="en-US"/>
        </w:rPr>
        <w:t xml:space="preserve">s 113.2, which </w:t>
      </w:r>
      <w:r>
        <w:rPr>
          <w:rFonts w:hint="eastAsia"/>
          <w:lang w:val="en-US"/>
        </w:rPr>
        <w:t>was</w:t>
      </w:r>
      <w:r>
        <w:rPr>
          <w:lang w:val="en-US"/>
        </w:rPr>
        <w:t xml:space="preserve"> just lower than the level of 114.7 in 1997. </w:t>
      </w:r>
      <w:r>
        <w:rPr>
          <w:rFonts w:hint="eastAsia"/>
          <w:lang w:val="en-US"/>
        </w:rPr>
        <w:t>On</w:t>
      </w:r>
      <w:r>
        <w:rPr>
          <w:lang w:val="en-US"/>
        </w:rPr>
        <w:t xml:space="preserve"> a whole, the cost of living for all households in Hong Kong recorded a 13.2% increase from 1994 to 1999. The </w:t>
      </w:r>
      <w:proofErr w:type="gramStart"/>
      <w:r>
        <w:rPr>
          <w:lang w:val="en-US"/>
        </w:rPr>
        <w:t>CPI(</w:t>
      </w:r>
      <w:proofErr w:type="gramEnd"/>
      <w:r>
        <w:rPr>
          <w:lang w:val="en-US"/>
        </w:rPr>
        <w:t>A), CPI(B) and CPI(C) increased 13.2%, 12.4% and 14.5% respectively from 1994 to 1999</w:t>
      </w:r>
      <w:r>
        <w:rPr>
          <w:rFonts w:hint="eastAsia"/>
          <w:lang w:val="en-US"/>
        </w:rPr>
        <w:t xml:space="preserve">. It demonstrates </w:t>
      </w:r>
      <w:r>
        <w:rPr>
          <w:lang w:val="en-US"/>
        </w:rPr>
        <w:t xml:space="preserve">that the cost of living for low, medium and high expenditure households have been increasing significantly in the 1990s. </w:t>
      </w:r>
    </w:p>
    <w:p w:rsidR="00DD6277" w:rsidRDefault="00DD6277">
      <w:pPr>
        <w:pStyle w:val="a0"/>
        <w:rPr>
          <w:del w:id="315" w:author="Wong Hung" w:date="2003-09-08T13:08:00Z"/>
          <w:lang w:val="en-US"/>
        </w:rPr>
      </w:pPr>
    </w:p>
    <w:p w:rsidR="00DD6277" w:rsidRDefault="009B506F">
      <w:pPr>
        <w:pStyle w:val="2"/>
        <w:rPr>
          <w:noProof w:val="0"/>
          <w:lang w:val="en-US"/>
        </w:rPr>
      </w:pPr>
      <w:r>
        <w:rPr>
          <w:rFonts w:hint="eastAsia"/>
          <w:noProof w:val="0"/>
          <w:lang w:val="en-US"/>
        </w:rPr>
        <w:t>R</w:t>
      </w:r>
      <w:r>
        <w:rPr>
          <w:noProof w:val="0"/>
          <w:lang w:val="en-US"/>
        </w:rPr>
        <w:t>ising</w:t>
      </w:r>
      <w:r>
        <w:rPr>
          <w:rFonts w:hint="eastAsia"/>
          <w:noProof w:val="0"/>
          <w:lang w:val="en-US"/>
        </w:rPr>
        <w:t xml:space="preserve"> H</w:t>
      </w:r>
      <w:r>
        <w:rPr>
          <w:noProof w:val="0"/>
          <w:lang w:val="en-US"/>
        </w:rPr>
        <w:t xml:space="preserve">ousing </w:t>
      </w:r>
      <w:r>
        <w:rPr>
          <w:rFonts w:hint="eastAsia"/>
          <w:noProof w:val="0"/>
          <w:lang w:val="en-US"/>
        </w:rPr>
        <w:t>C</w:t>
      </w:r>
      <w:r>
        <w:rPr>
          <w:noProof w:val="0"/>
          <w:lang w:val="en-US"/>
        </w:rPr>
        <w:t xml:space="preserve">ost and its </w:t>
      </w:r>
      <w:r>
        <w:rPr>
          <w:rFonts w:hint="eastAsia"/>
          <w:noProof w:val="0"/>
          <w:lang w:val="en-US"/>
        </w:rPr>
        <w:t>S</w:t>
      </w:r>
      <w:r>
        <w:rPr>
          <w:noProof w:val="0"/>
          <w:lang w:val="en-US"/>
        </w:rPr>
        <w:t xml:space="preserve">hare in </w:t>
      </w:r>
      <w:r>
        <w:rPr>
          <w:rFonts w:hint="eastAsia"/>
          <w:noProof w:val="0"/>
          <w:lang w:val="en-US"/>
        </w:rPr>
        <w:t>H</w:t>
      </w:r>
      <w:r>
        <w:rPr>
          <w:noProof w:val="0"/>
          <w:lang w:val="en-US"/>
        </w:rPr>
        <w:t xml:space="preserve">ousehold </w:t>
      </w:r>
      <w:r>
        <w:rPr>
          <w:rFonts w:hint="eastAsia"/>
          <w:noProof w:val="0"/>
          <w:lang w:val="en-US"/>
        </w:rPr>
        <w:t>E</w:t>
      </w:r>
      <w:r>
        <w:rPr>
          <w:noProof w:val="0"/>
          <w:lang w:val="en-US"/>
        </w:rPr>
        <w:t>xpenditure</w:t>
      </w:r>
    </w:p>
    <w:p w:rsidR="00DD6277" w:rsidRDefault="009B506F">
      <w:pPr>
        <w:pStyle w:val="a0"/>
      </w:pPr>
      <w:r>
        <w:rPr>
          <w:rFonts w:hint="eastAsia"/>
        </w:rPr>
        <w:t>Rising</w:t>
      </w:r>
      <w:r>
        <w:t xml:space="preserve"> housing cost in the 1990s </w:t>
      </w:r>
      <w:r>
        <w:rPr>
          <w:rFonts w:hint="eastAsia"/>
        </w:rPr>
        <w:t>wa</w:t>
      </w:r>
      <w:r>
        <w:t xml:space="preserve">s the most important factor </w:t>
      </w:r>
      <w:r>
        <w:rPr>
          <w:rFonts w:hint="eastAsia"/>
        </w:rPr>
        <w:t>for</w:t>
      </w:r>
      <w:r>
        <w:t xml:space="preserve"> the growing cost o</w:t>
      </w:r>
      <w:r>
        <w:rPr>
          <w:rFonts w:hint="eastAsia"/>
        </w:rPr>
        <w:t>f</w:t>
      </w:r>
      <w:r>
        <w:t xml:space="preserve"> living in Hong Kong. Liu (1998) suggests that strong demand and restricted supply of land push property price to an unrealistic level. The residential property price index had increased sevenfold in the last ten years before the market crashed in late 1997. Residential property prices in Hong Kong overtook Tokyo and all major cities to become the highest in the world. </w:t>
      </w:r>
      <w:r>
        <w:rPr>
          <w:rFonts w:hint="eastAsia"/>
        </w:rPr>
        <w:t>R</w:t>
      </w:r>
      <w:r>
        <w:t>ising property price inevitably push</w:t>
      </w:r>
      <w:r>
        <w:rPr>
          <w:rFonts w:hint="eastAsia"/>
        </w:rPr>
        <w:t>ed</w:t>
      </w:r>
      <w:r>
        <w:t xml:space="preserve"> up the rental cost of accommodation.</w:t>
      </w:r>
    </w:p>
    <w:p w:rsidR="00DD6277" w:rsidRDefault="009B506F">
      <w:pPr>
        <w:pStyle w:val="a0"/>
      </w:pPr>
      <w:r>
        <w:t xml:space="preserve">During the late 1980s and the early 1990s, the housing expenditure pattern of Hong Kong households </w:t>
      </w:r>
      <w:r>
        <w:rPr>
          <w:rFonts w:hint="eastAsia"/>
        </w:rPr>
        <w:t>faced</w:t>
      </w:r>
      <w:r>
        <w:t xml:space="preserve"> an important change. Families spen</w:t>
      </w:r>
      <w:r>
        <w:rPr>
          <w:rFonts w:hint="eastAsia"/>
        </w:rPr>
        <w:t>t</w:t>
      </w:r>
      <w:r>
        <w:t xml:space="preserve"> more of their budget on housing </w:t>
      </w:r>
      <w:r>
        <w:rPr>
          <w:rFonts w:hint="eastAsia"/>
        </w:rPr>
        <w:t>with</w:t>
      </w:r>
      <w:r>
        <w:t xml:space="preserve"> less on food. Referring to Table 3, the share of housing </w:t>
      </w:r>
      <w:r>
        <w:rPr>
          <w:rFonts w:hint="eastAsia"/>
        </w:rPr>
        <w:t>in</w:t>
      </w:r>
      <w:r>
        <w:t xml:space="preserve"> total household expenditure increased more than 5 percent from 20.1% in 79/80 to 25.6% in 89/90. The increasing trend continued in the early 1990s, </w:t>
      </w:r>
      <w:r>
        <w:rPr>
          <w:rFonts w:hint="eastAsia"/>
        </w:rPr>
        <w:t xml:space="preserve">with </w:t>
      </w:r>
      <w:r>
        <w:t xml:space="preserve">another 5 percent of the total expenditure added on housing, which </w:t>
      </w:r>
      <w:r>
        <w:rPr>
          <w:rFonts w:hint="eastAsia"/>
        </w:rPr>
        <w:t>increased</w:t>
      </w:r>
      <w:r>
        <w:t xml:space="preserve"> to 31.0% in 94/95.  Concomitantly, the share of food of the total household expenditure decreased from 38.3% in 84/85 to 29.4 % in 94/95. For other expenditures, </w:t>
      </w:r>
      <w:ins w:id="316" w:author="Wong Hung" w:date="2003-09-10T14:38:00Z">
        <w:r>
          <w:t xml:space="preserve">except for transportation, </w:t>
        </w:r>
      </w:ins>
      <w:r>
        <w:t>their shares in the total expenditure have been stable since 79/80. In 94/95, housing surpass</w:t>
      </w:r>
      <w:r>
        <w:rPr>
          <w:rFonts w:hint="eastAsia"/>
        </w:rPr>
        <w:t>ed</w:t>
      </w:r>
      <w:r>
        <w:t xml:space="preserve"> food </w:t>
      </w:r>
      <w:r>
        <w:rPr>
          <w:rFonts w:hint="eastAsia"/>
        </w:rPr>
        <w:t>to become</w:t>
      </w:r>
      <w:r>
        <w:t xml:space="preserve"> the largest single item of household expenditure.</w:t>
      </w:r>
      <w:ins w:id="317" w:author="Wong Hung" w:date="2003-09-10T13:11:00Z">
        <w:r>
          <w:t xml:space="preserve"> In 99/00, the share of housing of total household expenditure </w:t>
        </w:r>
      </w:ins>
      <w:ins w:id="318" w:author="Wong Hung" w:date="2003-09-10T13:12:00Z">
        <w:r>
          <w:t xml:space="preserve">increased to 32.2%, </w:t>
        </w:r>
      </w:ins>
      <w:ins w:id="319" w:author="Wong Hung" w:date="2003-09-10T13:13:00Z">
        <w:r>
          <w:t xml:space="preserve">which exceed the share of food by </w:t>
        </w:r>
      </w:ins>
      <w:ins w:id="320" w:author="Wong Hung" w:date="2003-09-10T13:12:00Z">
        <w:r>
          <w:t>6.5%</w:t>
        </w:r>
      </w:ins>
      <w:ins w:id="321" w:author="Wong Hung" w:date="2003-09-10T13:13:00Z">
        <w:r>
          <w:t>, signified housing became the important item of expenditure in the household budget.</w:t>
        </w:r>
      </w:ins>
    </w:p>
    <w:p w:rsidR="00DD6277" w:rsidRDefault="009B506F">
      <w:pPr>
        <w:pStyle w:val="a0"/>
        <w:tabs>
          <w:tab w:val="left" w:pos="1620"/>
        </w:tabs>
        <w:ind w:left="1620" w:hanging="900"/>
        <w:rPr>
          <w:b/>
          <w:bCs/>
          <w:u w:val="single"/>
        </w:rPr>
      </w:pPr>
      <w:r>
        <w:rPr>
          <w:b/>
          <w:bCs/>
          <w:u w:val="single"/>
        </w:rPr>
        <w:t>Table 3: Percentage of Selected Items of Total Household Expenditure (79/80 –94/95)</w:t>
      </w:r>
    </w:p>
    <w:tbl>
      <w:tblPr>
        <w:tblW w:w="0" w:type="auto"/>
        <w:tblInd w:w="570" w:type="dxa"/>
        <w:tblLayout w:type="fixed"/>
        <w:tblCellMar>
          <w:left w:w="30" w:type="dxa"/>
          <w:right w:w="30" w:type="dxa"/>
        </w:tblCellMar>
        <w:tblLook w:val="0000" w:firstRow="0" w:lastRow="0" w:firstColumn="0" w:lastColumn="0" w:noHBand="0" w:noVBand="0"/>
      </w:tblPr>
      <w:tblGrid>
        <w:gridCol w:w="3365"/>
        <w:gridCol w:w="887"/>
        <w:gridCol w:w="886"/>
        <w:gridCol w:w="886"/>
        <w:gridCol w:w="886"/>
        <w:gridCol w:w="886"/>
      </w:tblGrid>
      <w:tr w:rsidR="00DD6277">
        <w:trPr>
          <w:trHeight w:val="312"/>
        </w:trPr>
        <w:tc>
          <w:tcPr>
            <w:tcW w:w="3365" w:type="dxa"/>
            <w:tcBorders>
              <w:top w:val="single" w:sz="6" w:space="0" w:color="auto"/>
              <w:left w:val="single" w:sz="6" w:space="0" w:color="auto"/>
              <w:bottom w:val="single" w:sz="6" w:space="0" w:color="auto"/>
              <w:right w:val="single" w:sz="6" w:space="0" w:color="auto"/>
            </w:tcBorders>
          </w:tcPr>
          <w:p w:rsidR="00DD6277" w:rsidRDefault="009B506F">
            <w:pPr>
              <w:autoSpaceDE w:val="0"/>
              <w:autoSpaceDN w:val="0"/>
              <w:adjustRightInd w:val="0"/>
              <w:ind w:left="360"/>
              <w:rPr>
                <w:b/>
                <w:color w:val="000000"/>
                <w:sz w:val="22"/>
                <w:lang w:val="en-US"/>
              </w:rPr>
            </w:pPr>
            <w:r>
              <w:rPr>
                <w:b/>
                <w:color w:val="000000"/>
                <w:sz w:val="22"/>
                <w:lang w:val="en-US"/>
              </w:rPr>
              <w:t>Percentage of selected items of total household expenditure</w:t>
            </w:r>
          </w:p>
        </w:tc>
        <w:tc>
          <w:tcPr>
            <w:tcW w:w="887"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jc w:val="center"/>
              <w:rPr>
                <w:b/>
                <w:color w:val="000000"/>
                <w:sz w:val="22"/>
                <w:lang w:val="en-US"/>
              </w:rPr>
            </w:pPr>
            <w:r>
              <w:rPr>
                <w:b/>
                <w:color w:val="000000"/>
                <w:sz w:val="22"/>
                <w:lang w:val="en-US"/>
              </w:rPr>
              <w:t>79/80</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jc w:val="center"/>
              <w:rPr>
                <w:b/>
                <w:color w:val="000000"/>
                <w:sz w:val="22"/>
                <w:lang w:val="en-US"/>
              </w:rPr>
            </w:pPr>
            <w:r>
              <w:rPr>
                <w:b/>
                <w:color w:val="000000"/>
                <w:sz w:val="22"/>
                <w:lang w:val="en-US"/>
              </w:rPr>
              <w:t>84/85</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jc w:val="center"/>
              <w:rPr>
                <w:b/>
                <w:color w:val="000000"/>
                <w:sz w:val="22"/>
                <w:lang w:val="en-US"/>
              </w:rPr>
            </w:pPr>
            <w:r>
              <w:rPr>
                <w:b/>
                <w:color w:val="000000"/>
                <w:sz w:val="22"/>
                <w:lang w:val="en-US"/>
              </w:rPr>
              <w:t>89/90</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jc w:val="center"/>
              <w:rPr>
                <w:b/>
                <w:color w:val="000000"/>
                <w:sz w:val="22"/>
                <w:lang w:val="en-US"/>
              </w:rPr>
            </w:pPr>
            <w:r>
              <w:rPr>
                <w:b/>
                <w:color w:val="000000"/>
                <w:sz w:val="22"/>
                <w:lang w:val="en-US"/>
              </w:rPr>
              <w:t>94/95</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jc w:val="center"/>
              <w:rPr>
                <w:b/>
                <w:color w:val="000000"/>
                <w:sz w:val="22"/>
                <w:lang w:val="en-US"/>
              </w:rPr>
            </w:pPr>
            <w:ins w:id="322" w:author="Wong Hung" w:date="2003-08-08T16:32:00Z">
              <w:r>
                <w:rPr>
                  <w:b/>
                  <w:color w:val="000000"/>
                  <w:sz w:val="22"/>
                  <w:lang w:val="en-US"/>
                </w:rPr>
                <w:t>99/00</w:t>
              </w:r>
            </w:ins>
          </w:p>
        </w:tc>
      </w:tr>
      <w:tr w:rsidR="00DD6277">
        <w:trPr>
          <w:trHeight w:val="312"/>
        </w:trPr>
        <w:tc>
          <w:tcPr>
            <w:tcW w:w="3365" w:type="dxa"/>
            <w:tcBorders>
              <w:top w:val="single" w:sz="6" w:space="0" w:color="auto"/>
              <w:left w:val="single" w:sz="6" w:space="0" w:color="auto"/>
              <w:bottom w:val="single" w:sz="6" w:space="0" w:color="auto"/>
              <w:right w:val="single" w:sz="6" w:space="0" w:color="auto"/>
            </w:tcBorders>
          </w:tcPr>
          <w:p w:rsidR="00DD6277" w:rsidRDefault="009B506F">
            <w:pPr>
              <w:autoSpaceDE w:val="0"/>
              <w:autoSpaceDN w:val="0"/>
              <w:adjustRightInd w:val="0"/>
              <w:ind w:left="360"/>
              <w:rPr>
                <w:b/>
                <w:color w:val="000000"/>
                <w:sz w:val="22"/>
                <w:lang w:val="en-US"/>
              </w:rPr>
            </w:pPr>
            <w:r>
              <w:rPr>
                <w:b/>
                <w:color w:val="000000"/>
                <w:sz w:val="22"/>
                <w:lang w:val="en-US"/>
              </w:rPr>
              <w:t xml:space="preserve">Housing </w:t>
            </w:r>
          </w:p>
        </w:tc>
        <w:tc>
          <w:tcPr>
            <w:tcW w:w="887"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 xml:space="preserve">20.1 </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 xml:space="preserve">20.6 </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 xml:space="preserve">25.6 </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 xml:space="preserve">31.0 </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ins w:id="323" w:author="Wong Hung" w:date="2003-09-08T13:12:00Z">
              <w:r>
                <w:rPr>
                  <w:rFonts w:hint="eastAsia"/>
                  <w:b/>
                  <w:color w:val="000000"/>
                  <w:sz w:val="22"/>
                  <w:lang w:val="en-US"/>
                </w:rPr>
                <w:t>32.2</w:t>
              </w:r>
            </w:ins>
          </w:p>
        </w:tc>
      </w:tr>
      <w:tr w:rsidR="00DD6277">
        <w:trPr>
          <w:trHeight w:val="312"/>
        </w:trPr>
        <w:tc>
          <w:tcPr>
            <w:tcW w:w="3365" w:type="dxa"/>
            <w:tcBorders>
              <w:top w:val="single" w:sz="6" w:space="0" w:color="auto"/>
              <w:left w:val="single" w:sz="6" w:space="0" w:color="auto"/>
              <w:bottom w:val="single" w:sz="6" w:space="0" w:color="auto"/>
              <w:right w:val="single" w:sz="6" w:space="0" w:color="auto"/>
            </w:tcBorders>
          </w:tcPr>
          <w:p w:rsidR="00DD6277" w:rsidRDefault="009B506F">
            <w:pPr>
              <w:autoSpaceDE w:val="0"/>
              <w:autoSpaceDN w:val="0"/>
              <w:adjustRightInd w:val="0"/>
              <w:ind w:left="360"/>
              <w:rPr>
                <w:b/>
                <w:color w:val="000000"/>
                <w:sz w:val="22"/>
                <w:lang w:val="en-US"/>
              </w:rPr>
            </w:pPr>
            <w:r>
              <w:rPr>
                <w:b/>
                <w:color w:val="000000"/>
                <w:sz w:val="22"/>
                <w:lang w:val="en-US"/>
              </w:rPr>
              <w:t xml:space="preserve">Food </w:t>
            </w:r>
          </w:p>
        </w:tc>
        <w:tc>
          <w:tcPr>
            <w:tcW w:w="887"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 xml:space="preserve">38.3 </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 xml:space="preserve">38.3 </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 xml:space="preserve">34.2 </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 xml:space="preserve">29.4 </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ins w:id="324" w:author="Wong Hung" w:date="2003-09-08T13:13:00Z">
              <w:r>
                <w:rPr>
                  <w:rFonts w:hint="eastAsia"/>
                  <w:b/>
                  <w:color w:val="000000"/>
                  <w:sz w:val="22"/>
                  <w:lang w:val="en-US"/>
                </w:rPr>
                <w:t>25.7</w:t>
              </w:r>
            </w:ins>
          </w:p>
        </w:tc>
      </w:tr>
      <w:tr w:rsidR="00DD6277">
        <w:trPr>
          <w:trHeight w:val="566"/>
        </w:trPr>
        <w:tc>
          <w:tcPr>
            <w:tcW w:w="3365" w:type="dxa"/>
            <w:tcBorders>
              <w:top w:val="single" w:sz="6" w:space="0" w:color="auto"/>
              <w:left w:val="single" w:sz="6" w:space="0" w:color="auto"/>
              <w:bottom w:val="single" w:sz="6" w:space="0" w:color="auto"/>
              <w:right w:val="single" w:sz="6" w:space="0" w:color="auto"/>
            </w:tcBorders>
          </w:tcPr>
          <w:p w:rsidR="00DD6277" w:rsidRDefault="009B506F">
            <w:pPr>
              <w:autoSpaceDE w:val="0"/>
              <w:autoSpaceDN w:val="0"/>
              <w:adjustRightInd w:val="0"/>
              <w:ind w:left="360"/>
              <w:rPr>
                <w:b/>
                <w:color w:val="000000"/>
                <w:sz w:val="22"/>
                <w:lang w:val="en-US"/>
              </w:rPr>
            </w:pPr>
            <w:r>
              <w:rPr>
                <w:b/>
                <w:color w:val="000000"/>
                <w:sz w:val="22"/>
                <w:lang w:val="en-US"/>
              </w:rPr>
              <w:t xml:space="preserve">Medical and supplies and medical services </w:t>
            </w:r>
          </w:p>
        </w:tc>
        <w:tc>
          <w:tcPr>
            <w:tcW w:w="887"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 xml:space="preserve">2.8 </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 xml:space="preserve">3.0 </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 xml:space="preserve">2.4 </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 xml:space="preserve">2.2 </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ins w:id="325" w:author="Wong Hung" w:date="2003-09-08T13:12:00Z">
              <w:r>
                <w:rPr>
                  <w:rFonts w:hint="eastAsia"/>
                  <w:b/>
                  <w:color w:val="000000"/>
                  <w:sz w:val="22"/>
                  <w:lang w:val="en-US"/>
                </w:rPr>
                <w:t>2.7</w:t>
              </w:r>
            </w:ins>
          </w:p>
        </w:tc>
      </w:tr>
      <w:tr w:rsidR="00DD6277">
        <w:trPr>
          <w:trHeight w:val="312"/>
        </w:trPr>
        <w:tc>
          <w:tcPr>
            <w:tcW w:w="3365" w:type="dxa"/>
            <w:tcBorders>
              <w:top w:val="single" w:sz="6" w:space="0" w:color="auto"/>
              <w:left w:val="single" w:sz="6" w:space="0" w:color="auto"/>
              <w:bottom w:val="single" w:sz="6" w:space="0" w:color="auto"/>
              <w:right w:val="single" w:sz="6" w:space="0" w:color="auto"/>
            </w:tcBorders>
          </w:tcPr>
          <w:p w:rsidR="00DD6277" w:rsidRDefault="009B506F">
            <w:pPr>
              <w:autoSpaceDE w:val="0"/>
              <w:autoSpaceDN w:val="0"/>
              <w:adjustRightInd w:val="0"/>
              <w:ind w:left="360"/>
              <w:rPr>
                <w:b/>
                <w:color w:val="000000"/>
                <w:sz w:val="22"/>
                <w:lang w:val="en-US"/>
              </w:rPr>
            </w:pPr>
            <w:r>
              <w:rPr>
                <w:b/>
                <w:color w:val="000000"/>
                <w:sz w:val="22"/>
                <w:lang w:val="en-US"/>
              </w:rPr>
              <w:t xml:space="preserve">Fuel and light </w:t>
            </w:r>
          </w:p>
        </w:tc>
        <w:tc>
          <w:tcPr>
            <w:tcW w:w="887"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 xml:space="preserve">2.8 </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 xml:space="preserve">2.8 </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 xml:space="preserve">2.4 </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 xml:space="preserve">2.4 </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ins w:id="326" w:author="Wong Hung" w:date="2003-09-08T13:10:00Z">
              <w:r>
                <w:rPr>
                  <w:rFonts w:hint="eastAsia"/>
                  <w:b/>
                  <w:color w:val="000000"/>
                  <w:sz w:val="22"/>
                  <w:lang w:val="en-US"/>
                </w:rPr>
                <w:t>2.9</w:t>
              </w:r>
            </w:ins>
          </w:p>
        </w:tc>
      </w:tr>
      <w:tr w:rsidR="00DD6277">
        <w:trPr>
          <w:trHeight w:val="312"/>
        </w:trPr>
        <w:tc>
          <w:tcPr>
            <w:tcW w:w="3365" w:type="dxa"/>
            <w:tcBorders>
              <w:top w:val="single" w:sz="6" w:space="0" w:color="auto"/>
              <w:left w:val="single" w:sz="6" w:space="0" w:color="auto"/>
              <w:bottom w:val="single" w:sz="6" w:space="0" w:color="auto"/>
              <w:right w:val="single" w:sz="6" w:space="0" w:color="auto"/>
            </w:tcBorders>
          </w:tcPr>
          <w:p w:rsidR="00DD6277" w:rsidRDefault="009B506F">
            <w:pPr>
              <w:autoSpaceDE w:val="0"/>
              <w:autoSpaceDN w:val="0"/>
              <w:adjustRightInd w:val="0"/>
              <w:ind w:left="360"/>
              <w:rPr>
                <w:b/>
                <w:color w:val="000000"/>
                <w:sz w:val="22"/>
                <w:lang w:val="en-US"/>
              </w:rPr>
            </w:pPr>
            <w:r>
              <w:rPr>
                <w:b/>
                <w:color w:val="000000"/>
                <w:sz w:val="22"/>
                <w:lang w:val="en-US"/>
              </w:rPr>
              <w:t>Transport</w:t>
            </w:r>
          </w:p>
        </w:tc>
        <w:tc>
          <w:tcPr>
            <w:tcW w:w="887"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6.4</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7.2</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7.6</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r>
              <w:rPr>
                <w:b/>
                <w:color w:val="000000"/>
                <w:sz w:val="22"/>
                <w:lang w:val="en-US"/>
              </w:rPr>
              <w:t>7.9</w:t>
            </w:r>
          </w:p>
        </w:tc>
        <w:tc>
          <w:tcPr>
            <w:tcW w:w="886" w:type="dxa"/>
            <w:tcBorders>
              <w:top w:val="single" w:sz="6" w:space="0" w:color="auto"/>
              <w:left w:val="single" w:sz="6" w:space="0" w:color="auto"/>
              <w:bottom w:val="single" w:sz="6" w:space="0" w:color="auto"/>
              <w:right w:val="single" w:sz="6" w:space="0" w:color="auto"/>
            </w:tcBorders>
            <w:shd w:val="solid" w:color="FFFFFF" w:fill="auto"/>
          </w:tcPr>
          <w:p w:rsidR="00DD6277" w:rsidRDefault="009B506F">
            <w:pPr>
              <w:autoSpaceDE w:val="0"/>
              <w:autoSpaceDN w:val="0"/>
              <w:adjustRightInd w:val="0"/>
              <w:ind w:right="150"/>
              <w:jc w:val="right"/>
              <w:rPr>
                <w:b/>
                <w:color w:val="000000"/>
                <w:sz w:val="22"/>
                <w:lang w:val="en-US"/>
              </w:rPr>
            </w:pPr>
            <w:ins w:id="327" w:author="Wong Hung" w:date="2003-09-08T13:11:00Z">
              <w:r>
                <w:rPr>
                  <w:rFonts w:hint="eastAsia"/>
                  <w:b/>
                  <w:color w:val="000000"/>
                  <w:sz w:val="22"/>
                  <w:lang w:val="en-US"/>
                </w:rPr>
                <w:t>9.2</w:t>
              </w:r>
            </w:ins>
          </w:p>
        </w:tc>
      </w:tr>
    </w:tbl>
    <w:p w:rsidR="00DD6277" w:rsidRDefault="009B506F">
      <w:pPr>
        <w:pStyle w:val="a0"/>
        <w:tabs>
          <w:tab w:val="left" w:pos="1980"/>
        </w:tabs>
        <w:ind w:left="1080" w:hanging="900"/>
        <w:rPr>
          <w:lang w:val="en-US"/>
        </w:rPr>
      </w:pPr>
      <w:r>
        <w:rPr>
          <w:lang w:val="en-US"/>
        </w:rPr>
        <w:t>Source: Census and Statistics Department, Household Expenditure Survey, various issues.</w:t>
      </w:r>
    </w:p>
    <w:p w:rsidR="00DD6277" w:rsidRDefault="009B506F">
      <w:pPr>
        <w:pStyle w:val="a0"/>
        <w:spacing w:before="240"/>
        <w:rPr>
          <w:lang w:val="en-US"/>
        </w:rPr>
      </w:pPr>
      <w:ins w:id="328" w:author="Wong Hung" w:date="2003-09-10T14:40:00Z">
        <w:r>
          <w:rPr>
            <w:lang w:val="en-US"/>
          </w:rPr>
          <w:br w:type="page"/>
        </w:r>
      </w:ins>
      <w:r>
        <w:rPr>
          <w:lang w:val="en-US"/>
        </w:rPr>
        <w:lastRenderedPageBreak/>
        <w:t xml:space="preserve">Owing to the expanding share of housing in the total household expenditure, the rise and fall of the housing cost is the most important factor </w:t>
      </w:r>
      <w:r>
        <w:rPr>
          <w:rFonts w:hint="eastAsia"/>
          <w:lang w:val="en-US"/>
        </w:rPr>
        <w:t>for</w:t>
      </w:r>
      <w:r>
        <w:rPr>
          <w:lang w:val="en-US"/>
        </w:rPr>
        <w:t xml:space="preserve"> the change of cost of living. In 1999, the change of housing price contributed to 40.6% to the rate of change in Composite Consumer Price Index (Census and Statistics Department</w:t>
      </w:r>
      <w:ins w:id="329" w:author="Wong Hung" w:date="2003-09-10T13:20:00Z">
        <w:r>
          <w:rPr>
            <w:lang w:val="en-US"/>
          </w:rPr>
          <w:t>,</w:t>
        </w:r>
      </w:ins>
      <w:r>
        <w:rPr>
          <w:lang w:val="en-US"/>
        </w:rPr>
        <w:t xml:space="preserve"> 2000: 38). </w:t>
      </w:r>
      <w:ins w:id="330" w:author="Wong Hung" w:date="2003-09-08T13:18:00Z">
        <w:r>
          <w:rPr>
            <w:lang w:val="en-US"/>
          </w:rPr>
          <w:t xml:space="preserve">In 99/00, the lowest 25% households </w:t>
        </w:r>
      </w:ins>
      <w:ins w:id="331" w:author="Wong Hung" w:date="2003-09-08T13:21:00Z">
        <w:r>
          <w:rPr>
            <w:lang w:val="en-US"/>
          </w:rPr>
          <w:t xml:space="preserve">spent 28.3% of their total expenditure on housing, while </w:t>
        </w:r>
      </w:ins>
      <w:ins w:id="332" w:author="Wong Hung" w:date="2003-09-08T13:25:00Z">
        <w:r>
          <w:rPr>
            <w:lang w:val="en-US"/>
          </w:rPr>
          <w:t>they only spent 23.7%</w:t>
        </w:r>
      </w:ins>
      <w:ins w:id="333" w:author="Wong Hung" w:date="2003-09-08T13:26:00Z">
        <w:r>
          <w:rPr>
            <w:lang w:val="en-US"/>
          </w:rPr>
          <w:t xml:space="preserve"> of their total budget on housing in 94/95</w:t>
        </w:r>
      </w:ins>
      <w:ins w:id="334" w:author="Wong Hung" w:date="2003-09-08T13:25:00Z">
        <w:r>
          <w:rPr>
            <w:lang w:val="en-US"/>
          </w:rPr>
          <w:t>.</w:t>
        </w:r>
      </w:ins>
      <w:ins w:id="335" w:author="Wong Hung" w:date="2003-09-10T13:17:00Z">
        <w:r>
          <w:rPr>
            <w:lang w:val="en-US"/>
          </w:rPr>
          <w:t xml:space="preserve"> </w:t>
        </w:r>
        <w:proofErr w:type="gramStart"/>
        <w:r>
          <w:rPr>
            <w:lang w:val="en-US"/>
          </w:rPr>
          <w:t>(Census and Statistics Department</w:t>
        </w:r>
      </w:ins>
      <w:ins w:id="336" w:author="Wong Hung" w:date="2003-09-10T13:20:00Z">
        <w:r>
          <w:rPr>
            <w:lang w:val="en-US"/>
          </w:rPr>
          <w:t>,</w:t>
        </w:r>
      </w:ins>
      <w:ins w:id="337" w:author="Wong Hung" w:date="2003-09-10T13:17:00Z">
        <w:r>
          <w:rPr>
            <w:lang w:val="en-US"/>
          </w:rPr>
          <w:t xml:space="preserve"> </w:t>
        </w:r>
      </w:ins>
      <w:ins w:id="338" w:author="Wong Hung" w:date="2003-09-10T13:20:00Z">
        <w:r>
          <w:rPr>
            <w:lang w:val="en-US"/>
          </w:rPr>
          <w:t>1996</w:t>
        </w:r>
      </w:ins>
      <w:ins w:id="339" w:author="Wong Hung" w:date="2003-09-10T14:41:00Z">
        <w:r>
          <w:rPr>
            <w:lang w:val="en-US"/>
          </w:rPr>
          <w:t>; 2001a</w:t>
        </w:r>
      </w:ins>
      <w:ins w:id="340" w:author="Wong Hung" w:date="2003-09-10T13:17:00Z">
        <w:r>
          <w:rPr>
            <w:lang w:val="en-US"/>
          </w:rPr>
          <w:t>)</w:t>
        </w:r>
      </w:ins>
      <w:ins w:id="341" w:author="Wong Hung" w:date="2003-09-10T13:21:00Z">
        <w:r>
          <w:rPr>
            <w:lang w:val="en-US"/>
          </w:rPr>
          <w:t>.</w:t>
        </w:r>
        <w:proofErr w:type="gramEnd"/>
        <w:r>
          <w:rPr>
            <w:lang w:val="en-US"/>
          </w:rPr>
          <w:t xml:space="preserve"> Wong and Lee (2002) also find that </w:t>
        </w:r>
      </w:ins>
      <w:ins w:id="342" w:author="Wong Hung" w:date="2003-09-10T14:42:00Z">
        <w:r>
          <w:rPr>
            <w:lang w:val="en-US"/>
          </w:rPr>
          <w:t xml:space="preserve">the income </w:t>
        </w:r>
      </w:ins>
      <w:ins w:id="343" w:author="Wong Hung" w:date="2003-09-10T13:22:00Z">
        <w:r>
          <w:rPr>
            <w:lang w:val="en-US"/>
          </w:rPr>
          <w:t xml:space="preserve">elasticity of </w:t>
        </w:r>
      </w:ins>
      <w:ins w:id="344" w:author="Wong Hung" w:date="2003-09-10T13:23:00Z">
        <w:r>
          <w:rPr>
            <w:lang w:val="en-US"/>
          </w:rPr>
          <w:t xml:space="preserve">expenditure on </w:t>
        </w:r>
      </w:ins>
      <w:ins w:id="345" w:author="Wong Hung" w:date="2003-09-10T13:21:00Z">
        <w:r>
          <w:rPr>
            <w:lang w:val="en-US"/>
          </w:rPr>
          <w:t xml:space="preserve">housing </w:t>
        </w:r>
      </w:ins>
      <w:ins w:id="346" w:author="Wong Hung" w:date="2003-09-10T13:22:00Z">
        <w:r>
          <w:rPr>
            <w:lang w:val="en-US"/>
          </w:rPr>
          <w:t>is lower than food</w:t>
        </w:r>
      </w:ins>
      <w:ins w:id="347" w:author="Wong Hung" w:date="2003-09-10T14:42:00Z">
        <w:r>
          <w:rPr>
            <w:lang w:val="en-US"/>
          </w:rPr>
          <w:t xml:space="preserve"> for poor households in Hong Kong</w:t>
        </w:r>
      </w:ins>
      <w:ins w:id="348" w:author="Wong Hung" w:date="2003-09-10T13:24:00Z">
        <w:r>
          <w:rPr>
            <w:lang w:val="en-US"/>
          </w:rPr>
          <w:t xml:space="preserve">. When the poor households were asked </w:t>
        </w:r>
      </w:ins>
      <w:ins w:id="349" w:author="Wong Hung" w:date="2003-09-10T14:42:00Z">
        <w:r>
          <w:rPr>
            <w:lang w:val="en-US"/>
          </w:rPr>
          <w:t>“</w:t>
        </w:r>
      </w:ins>
      <w:ins w:id="350" w:author="Wong Hung" w:date="2003-09-10T14:43:00Z">
        <w:r>
          <w:rPr>
            <w:lang w:val="en-US"/>
          </w:rPr>
          <w:t>I</w:t>
        </w:r>
      </w:ins>
      <w:ins w:id="351" w:author="Wong Hung" w:date="2003-09-10T14:42:00Z">
        <w:r>
          <w:rPr>
            <w:lang w:val="en-US"/>
          </w:rPr>
          <w:t>f their income were cut hal</w:t>
        </w:r>
      </w:ins>
      <w:ins w:id="352" w:author="Wong Hung" w:date="2003-09-10T14:43:00Z">
        <w:r>
          <w:rPr>
            <w:lang w:val="en-US"/>
          </w:rPr>
          <w:t xml:space="preserve">f, </w:t>
        </w:r>
      </w:ins>
      <w:ins w:id="353" w:author="Wong Hung" w:date="2003-09-10T13:24:00Z">
        <w:r>
          <w:rPr>
            <w:lang w:val="en-US"/>
          </w:rPr>
          <w:t>which item of ex</w:t>
        </w:r>
      </w:ins>
      <w:ins w:id="354" w:author="Wong Hung" w:date="2003-09-10T13:25:00Z">
        <w:r>
          <w:rPr>
            <w:lang w:val="en-US"/>
          </w:rPr>
          <w:t xml:space="preserve">penditure would they </w:t>
        </w:r>
      </w:ins>
      <w:ins w:id="355" w:author="Wong Hung" w:date="2003-09-10T13:28:00Z">
        <w:r>
          <w:rPr>
            <w:lang w:val="en-US"/>
          </w:rPr>
          <w:t>spend less</w:t>
        </w:r>
      </w:ins>
      <w:ins w:id="356" w:author="Wong Hung" w:date="2003-09-10T14:43:00Z">
        <w:r>
          <w:rPr>
            <w:lang w:val="en-US"/>
          </w:rPr>
          <w:t>?</w:t>
        </w:r>
        <w:proofErr w:type="gramStart"/>
        <w:r>
          <w:rPr>
            <w:lang w:val="en-US"/>
          </w:rPr>
          <w:t>”</w:t>
        </w:r>
      </w:ins>
      <w:ins w:id="357" w:author="Wong Hung" w:date="2003-09-10T14:44:00Z">
        <w:r>
          <w:rPr>
            <w:lang w:val="en-US"/>
          </w:rPr>
          <w:t>,</w:t>
        </w:r>
      </w:ins>
      <w:proofErr w:type="gramEnd"/>
      <w:ins w:id="358" w:author="Wong Hung" w:date="2003-09-10T13:25:00Z">
        <w:r>
          <w:rPr>
            <w:lang w:val="en-US"/>
          </w:rPr>
          <w:t xml:space="preserve"> 62.6% of the poor households </w:t>
        </w:r>
      </w:ins>
      <w:ins w:id="359" w:author="Wong Hung" w:date="2003-09-10T14:43:00Z">
        <w:r>
          <w:rPr>
            <w:lang w:val="en-US"/>
          </w:rPr>
          <w:t xml:space="preserve">answered that they </w:t>
        </w:r>
      </w:ins>
      <w:ins w:id="360" w:author="Wong Hung" w:date="2003-09-10T13:25:00Z">
        <w:r>
          <w:rPr>
            <w:lang w:val="en-US"/>
          </w:rPr>
          <w:t xml:space="preserve">would decrease food expenditure, while only 9.6% </w:t>
        </w:r>
      </w:ins>
      <w:ins w:id="361" w:author="Wong Hung" w:date="2003-09-10T13:27:00Z">
        <w:r>
          <w:rPr>
            <w:lang w:val="en-US"/>
          </w:rPr>
          <w:t xml:space="preserve">would decrease </w:t>
        </w:r>
      </w:ins>
      <w:ins w:id="362" w:author="Wong Hung" w:date="2003-09-10T14:44:00Z">
        <w:r>
          <w:rPr>
            <w:lang w:val="en-US"/>
          </w:rPr>
          <w:t xml:space="preserve">their </w:t>
        </w:r>
      </w:ins>
      <w:ins w:id="363" w:author="Wong Hung" w:date="2003-09-10T13:27:00Z">
        <w:r>
          <w:rPr>
            <w:lang w:val="en-US"/>
          </w:rPr>
          <w:t xml:space="preserve">housing expenditure. When the poor households were asked </w:t>
        </w:r>
      </w:ins>
      <w:ins w:id="364" w:author="Wong Hung" w:date="2003-09-10T14:44:00Z">
        <w:r>
          <w:rPr>
            <w:lang w:val="en-US"/>
          </w:rPr>
          <w:t xml:space="preserve">“if their income were doubled, </w:t>
        </w:r>
      </w:ins>
      <w:ins w:id="365" w:author="Wong Hung" w:date="2003-09-10T13:27:00Z">
        <w:r>
          <w:rPr>
            <w:lang w:val="en-US"/>
          </w:rPr>
          <w:t>which item will they spend more</w:t>
        </w:r>
      </w:ins>
      <w:ins w:id="366" w:author="Wong Hung" w:date="2003-09-10T14:44:00Z">
        <w:r>
          <w:rPr>
            <w:lang w:val="en-US"/>
          </w:rPr>
          <w:t>?</w:t>
        </w:r>
        <w:proofErr w:type="gramStart"/>
        <w:r>
          <w:rPr>
            <w:lang w:val="en-US"/>
          </w:rPr>
          <w:t>’</w:t>
        </w:r>
      </w:ins>
      <w:ins w:id="367" w:author="Wong Hung" w:date="2003-09-10T13:27:00Z">
        <w:r>
          <w:rPr>
            <w:lang w:val="en-US"/>
          </w:rPr>
          <w:t>,</w:t>
        </w:r>
        <w:proofErr w:type="gramEnd"/>
        <w:r>
          <w:rPr>
            <w:lang w:val="en-US"/>
          </w:rPr>
          <w:t xml:space="preserve"> </w:t>
        </w:r>
      </w:ins>
      <w:ins w:id="368" w:author="Wong Hung" w:date="2003-09-10T14:44:00Z">
        <w:r>
          <w:rPr>
            <w:lang w:val="en-US"/>
          </w:rPr>
          <w:t xml:space="preserve">among the poor households, </w:t>
        </w:r>
      </w:ins>
      <w:ins w:id="369" w:author="Wong Hung" w:date="2003-09-10T13:29:00Z">
        <w:r>
          <w:rPr>
            <w:lang w:val="en-US"/>
          </w:rPr>
          <w:t xml:space="preserve">53.2% </w:t>
        </w:r>
      </w:ins>
      <w:ins w:id="370" w:author="Wong Hung" w:date="2003-09-10T14:45:00Z">
        <w:r>
          <w:rPr>
            <w:lang w:val="en-US"/>
          </w:rPr>
          <w:t>would</w:t>
        </w:r>
      </w:ins>
      <w:ins w:id="371" w:author="Wong Hung" w:date="2003-09-10T13:29:00Z">
        <w:r>
          <w:rPr>
            <w:lang w:val="en-US"/>
          </w:rPr>
          <w:t xml:space="preserve"> increase food expenditure and 29.0% would like to increase housing. </w:t>
        </w:r>
      </w:ins>
      <w:ins w:id="372" w:author="Wong Hung" w:date="2003-09-10T14:46:00Z">
        <w:r>
          <w:rPr>
            <w:lang w:val="en-US"/>
          </w:rPr>
          <w:t xml:space="preserve">For the poor households, </w:t>
        </w:r>
      </w:ins>
      <w:ins w:id="373" w:author="Wong Hung" w:date="2003-09-10T13:30:00Z">
        <w:r>
          <w:rPr>
            <w:lang w:val="en-US"/>
          </w:rPr>
          <w:t xml:space="preserve">housing is </w:t>
        </w:r>
      </w:ins>
      <w:ins w:id="374" w:author="Wong Hung" w:date="2003-09-10T13:31:00Z">
        <w:r>
          <w:rPr>
            <w:lang w:val="en-US"/>
          </w:rPr>
          <w:t xml:space="preserve">a more </w:t>
        </w:r>
      </w:ins>
      <w:ins w:id="375" w:author="Wong Hung" w:date="2003-09-10T14:46:00Z">
        <w:r>
          <w:rPr>
            <w:lang w:val="en-US"/>
          </w:rPr>
          <w:t>essential</w:t>
        </w:r>
      </w:ins>
      <w:ins w:id="376" w:author="Wong Hung" w:date="2003-09-10T13:31:00Z">
        <w:r>
          <w:rPr>
            <w:lang w:val="en-US"/>
          </w:rPr>
          <w:t xml:space="preserve"> ‘necessity’ than </w:t>
        </w:r>
        <w:proofErr w:type="gramStart"/>
        <w:r>
          <w:rPr>
            <w:lang w:val="en-US"/>
          </w:rPr>
          <w:t>food,</w:t>
        </w:r>
        <w:proofErr w:type="gramEnd"/>
        <w:r>
          <w:rPr>
            <w:lang w:val="en-US"/>
          </w:rPr>
          <w:t xml:space="preserve"> </w:t>
        </w:r>
      </w:ins>
      <w:ins w:id="377" w:author="Wong Hung" w:date="2003-09-10T14:46:00Z">
        <w:r>
          <w:rPr>
            <w:lang w:val="en-US"/>
          </w:rPr>
          <w:t xml:space="preserve">I will explain this </w:t>
        </w:r>
      </w:ins>
      <w:ins w:id="378" w:author="Wong Hung" w:date="2003-09-10T14:47:00Z">
        <w:r>
          <w:rPr>
            <w:lang w:val="en-US"/>
          </w:rPr>
          <w:t>phenomenon</w:t>
        </w:r>
      </w:ins>
      <w:ins w:id="379" w:author="Wong Hung" w:date="2003-09-10T14:46:00Z">
        <w:r>
          <w:rPr>
            <w:lang w:val="en-US"/>
          </w:rPr>
          <w:t xml:space="preserve"> in </w:t>
        </w:r>
      </w:ins>
      <w:ins w:id="380" w:author="Wong Hung" w:date="2003-09-10T14:47:00Z">
        <w:r>
          <w:rPr>
            <w:lang w:val="en-US"/>
          </w:rPr>
          <w:t>next session.</w:t>
        </w:r>
      </w:ins>
    </w:p>
    <w:p w:rsidR="00DD6277" w:rsidRDefault="009B506F">
      <w:pPr>
        <w:pStyle w:val="a0"/>
      </w:pPr>
      <w:r>
        <w:t xml:space="preserve">In conclusion, households in Hong Kong had to put more share of their expenditure in meeting the tremendously rising estate price and rent. The changing expenditure pattern shows that the households in Hong Kong </w:t>
      </w:r>
      <w:r>
        <w:rPr>
          <w:rFonts w:hint="eastAsia"/>
        </w:rPr>
        <w:t>spen</w:t>
      </w:r>
      <w:r>
        <w:t>t most of their increas</w:t>
      </w:r>
      <w:r>
        <w:rPr>
          <w:rFonts w:hint="eastAsia"/>
        </w:rPr>
        <w:t>ing</w:t>
      </w:r>
      <w:r>
        <w:t xml:space="preserve"> income to finance the housing cost. After paying the mounting housing expenditure, most Hong Kong families</w:t>
      </w:r>
      <w:ins w:id="381" w:author="Wong Hung" w:date="2003-09-10T13:32:00Z">
        <w:r>
          <w:t>, especially the household live in abject poverty,</w:t>
        </w:r>
      </w:ins>
      <w:r>
        <w:t xml:space="preserve"> did not have extra financial resource to improve their quality of life.</w:t>
      </w:r>
    </w:p>
    <w:p w:rsidR="00DD6277" w:rsidRDefault="009B506F">
      <w:pPr>
        <w:pStyle w:val="2"/>
      </w:pPr>
      <w:r>
        <w:t>Impact of Rising Housing Cost on Different Types of Households</w:t>
      </w:r>
    </w:p>
    <w:p w:rsidR="00DD6277" w:rsidRDefault="009B506F">
      <w:pPr>
        <w:pStyle w:val="a0"/>
      </w:pPr>
      <w:ins w:id="382" w:author="Wong Hung" w:date="2003-09-10T13:33:00Z">
        <w:r>
          <w:t xml:space="preserve">Conducting secondary data analysis of the </w:t>
        </w:r>
      </w:ins>
      <w:del w:id="383" w:author="Wong Hung" w:date="2003-09-10T13:33:00Z">
        <w:r>
          <w:delText xml:space="preserve">According to the </w:delText>
        </w:r>
      </w:del>
      <w:r>
        <w:t xml:space="preserve">Households Expenditure Survey </w:t>
      </w:r>
      <w:del w:id="384" w:author="Wong Hung" w:date="2003-09-10T13:33:00Z">
        <w:r>
          <w:delText xml:space="preserve">(HES) </w:delText>
        </w:r>
      </w:del>
      <w:r>
        <w:t>94/95</w:t>
      </w:r>
      <w:ins w:id="385" w:author="Wong Hung" w:date="2003-09-08T13:14:00Z">
        <w:r>
          <w:rPr>
            <w:rFonts w:hint="eastAsia"/>
          </w:rPr>
          <w:t xml:space="preserve"> </w:t>
        </w:r>
      </w:ins>
      <w:r>
        <w:t xml:space="preserve"> (Census and Statistics Department, 1996</w:t>
      </w:r>
      <w:del w:id="386" w:author="Wong Hung" w:date="2003-09-09T19:15:00Z">
        <w:r>
          <w:delText>a</w:delText>
        </w:r>
      </w:del>
      <w:r>
        <w:t xml:space="preserve">), </w:t>
      </w:r>
      <w:ins w:id="387" w:author="Wong Hung" w:date="2003-09-10T13:34:00Z">
        <w:r>
          <w:t xml:space="preserve">Wong and Chua (1996) find that </w:t>
        </w:r>
      </w:ins>
      <w:r>
        <w:t>the lowest 0-5% expenditure group spen</w:t>
      </w:r>
      <w:r>
        <w:rPr>
          <w:rFonts w:hint="eastAsia"/>
        </w:rPr>
        <w:t>t</w:t>
      </w:r>
      <w:r>
        <w:t xml:space="preserve"> 44% of their total expenditure on housing </w:t>
      </w:r>
      <w:r>
        <w:rPr>
          <w:rFonts w:hint="eastAsia"/>
        </w:rPr>
        <w:t>while</w:t>
      </w:r>
      <w:r>
        <w:t xml:space="preserve"> the lowest 5-10% expenditure group spen</w:t>
      </w:r>
      <w:r>
        <w:rPr>
          <w:rFonts w:hint="eastAsia"/>
        </w:rPr>
        <w:t>t</w:t>
      </w:r>
      <w:r>
        <w:t xml:space="preserve"> 37% on housing (see Table 4). The ratio then decrease</w:t>
      </w:r>
      <w:r>
        <w:rPr>
          <w:rFonts w:hint="eastAsia"/>
        </w:rPr>
        <w:t>d</w:t>
      </w:r>
      <w:r>
        <w:t xml:space="preserve"> to 26% to 28% level for the 10-40%</w:t>
      </w:r>
      <w:r>
        <w:rPr>
          <w:rFonts w:hint="eastAsia"/>
        </w:rPr>
        <w:t xml:space="preserve"> </w:t>
      </w:r>
      <w:r>
        <w:t xml:space="preserve">expenditure group. For the 40-50% expenditure group the ratio increased to 31% </w:t>
      </w:r>
      <w:r>
        <w:rPr>
          <w:rFonts w:hint="eastAsia"/>
        </w:rPr>
        <w:t>while</w:t>
      </w:r>
      <w:r>
        <w:t xml:space="preserve"> for the 50-100% highest expenditure group, the ratio significantly increase</w:t>
      </w:r>
      <w:r>
        <w:rPr>
          <w:rFonts w:hint="eastAsia"/>
        </w:rPr>
        <w:t>d</w:t>
      </w:r>
      <w:r>
        <w:t xml:space="preserve"> to 46%. The U-shape of the above curve shows that, on </w:t>
      </w:r>
      <w:r>
        <w:rPr>
          <w:rFonts w:hint="eastAsia"/>
        </w:rPr>
        <w:t xml:space="preserve">the </w:t>
      </w:r>
      <w:r>
        <w:t xml:space="preserve">one hand, the poorest people </w:t>
      </w:r>
      <w:r>
        <w:rPr>
          <w:rFonts w:hint="eastAsia"/>
        </w:rPr>
        <w:t>had to</w:t>
      </w:r>
      <w:r>
        <w:t xml:space="preserve"> spend about 40% of their expenditure to rent a bed sit or a tiny board-partition-room, and on the other hand, the middle class </w:t>
      </w:r>
      <w:r>
        <w:rPr>
          <w:rFonts w:hint="eastAsia"/>
        </w:rPr>
        <w:t>used up</w:t>
      </w:r>
      <w:r>
        <w:t xml:space="preserve"> nearly half of their expenditure (46%) to repay their home mortgage</w:t>
      </w:r>
      <w:del w:id="388" w:author="Wong Hung" w:date="2003-09-10T13:34:00Z">
        <w:r>
          <w:delText xml:space="preserve"> (Wong and Chua 1996)</w:delText>
        </w:r>
      </w:del>
      <w:r>
        <w:t xml:space="preserve">. </w:t>
      </w:r>
      <w:r>
        <w:rPr>
          <w:rFonts w:hint="eastAsia"/>
        </w:rPr>
        <w:t>It</w:t>
      </w:r>
      <w:r>
        <w:t xml:space="preserve"> </w:t>
      </w:r>
      <w:r>
        <w:rPr>
          <w:rFonts w:hint="eastAsia"/>
        </w:rPr>
        <w:t>demonstrate</w:t>
      </w:r>
      <w:r>
        <w:t xml:space="preserve">s that high housing cost </w:t>
      </w:r>
      <w:r>
        <w:rPr>
          <w:rFonts w:hint="eastAsia"/>
        </w:rPr>
        <w:t xml:space="preserve">has </w:t>
      </w:r>
      <w:r>
        <w:t>increase</w:t>
      </w:r>
      <w:r>
        <w:rPr>
          <w:rFonts w:hint="eastAsia"/>
        </w:rPr>
        <w:t>d</w:t>
      </w:r>
      <w:r>
        <w:t xml:space="preserve"> the cost of living of both the poor</w:t>
      </w:r>
      <w:r>
        <w:rPr>
          <w:rFonts w:hint="eastAsia"/>
        </w:rPr>
        <w:t>est</w:t>
      </w:r>
      <w:r>
        <w:t xml:space="preserve"> </w:t>
      </w:r>
      <w:r>
        <w:rPr>
          <w:rFonts w:hint="eastAsia"/>
        </w:rPr>
        <w:t xml:space="preserve">sector </w:t>
      </w:r>
      <w:r>
        <w:t>and the rich</w:t>
      </w:r>
      <w:r>
        <w:rPr>
          <w:rFonts w:hint="eastAsia"/>
        </w:rPr>
        <w:t>est</w:t>
      </w:r>
      <w:r>
        <w:t xml:space="preserve"> </w:t>
      </w:r>
      <w:r>
        <w:rPr>
          <w:rFonts w:hint="eastAsia"/>
        </w:rPr>
        <w:t xml:space="preserve">one </w:t>
      </w:r>
      <w:r>
        <w:t>in Hong Kong.</w:t>
      </w:r>
    </w:p>
    <w:p w:rsidR="00DD6277" w:rsidRDefault="00DD6277">
      <w:pPr>
        <w:jc w:val="center"/>
        <w:rPr>
          <w:rFonts w:eastAsia="華康楷書體W3"/>
          <w:u w:val="single"/>
          <w:lang w:val="en-US"/>
        </w:rPr>
      </w:pPr>
    </w:p>
    <w:p w:rsidR="00DD6277" w:rsidRDefault="009B506F">
      <w:pPr>
        <w:jc w:val="center"/>
        <w:rPr>
          <w:ins w:id="389" w:author="Wong Hung" w:date="2003-09-10T14:48:00Z"/>
          <w:rFonts w:eastAsia="華康楷書體W3"/>
          <w:b/>
          <w:bCs/>
          <w:u w:val="single"/>
          <w:lang w:val="en-US"/>
        </w:rPr>
      </w:pPr>
      <w:r>
        <w:rPr>
          <w:rFonts w:eastAsia="華康楷書體W3"/>
          <w:b/>
          <w:bCs/>
          <w:u w:val="single"/>
          <w:lang w:val="en-US"/>
        </w:rPr>
        <w:lastRenderedPageBreak/>
        <w:t>Table 4: Expenditure of Different Expenditure Groups of One-person Household on Food, Housing and other Expenditure (1994/95)</w:t>
      </w:r>
    </w:p>
    <w:p w:rsidR="00DD6277" w:rsidRDefault="00DD6277">
      <w:pPr>
        <w:numPr>
          <w:ins w:id="390" w:author="Wong Hung" w:date="2003-09-10T14:48:00Z"/>
        </w:numPr>
        <w:jc w:val="center"/>
        <w:rPr>
          <w:rFonts w:eastAsia="華康楷書體W3"/>
          <w:b/>
          <w:bCs/>
          <w:u w:val="single"/>
          <w:lang w:val="en-US"/>
        </w:rPr>
      </w:pPr>
    </w:p>
    <w:tbl>
      <w:tblPr>
        <w:tblW w:w="7920" w:type="dxa"/>
        <w:tblInd w:w="-152" w:type="dxa"/>
        <w:tblLayout w:type="fixed"/>
        <w:tblCellMar>
          <w:left w:w="28" w:type="dxa"/>
          <w:right w:w="28" w:type="dxa"/>
        </w:tblCellMar>
        <w:tblLook w:val="0000" w:firstRow="0" w:lastRow="0" w:firstColumn="0" w:lastColumn="0" w:noHBand="0" w:noVBand="0"/>
      </w:tblPr>
      <w:tblGrid>
        <w:gridCol w:w="1980"/>
        <w:gridCol w:w="720"/>
        <w:gridCol w:w="720"/>
        <w:gridCol w:w="720"/>
        <w:gridCol w:w="720"/>
        <w:gridCol w:w="720"/>
        <w:gridCol w:w="720"/>
        <w:gridCol w:w="720"/>
        <w:gridCol w:w="900"/>
      </w:tblGrid>
      <w:tr w:rsidR="00DD6277">
        <w:tc>
          <w:tcPr>
            <w:tcW w:w="1980" w:type="dxa"/>
            <w:tcBorders>
              <w:top w:val="single" w:sz="6" w:space="0" w:color="auto"/>
              <w:left w:val="single" w:sz="6" w:space="0" w:color="auto"/>
              <w:bottom w:val="single" w:sz="6" w:space="0" w:color="auto"/>
              <w:right w:val="single" w:sz="6" w:space="0" w:color="auto"/>
            </w:tcBorders>
          </w:tcPr>
          <w:p w:rsidR="00DD6277" w:rsidRDefault="009B506F">
            <w:pPr>
              <w:pStyle w:val="table"/>
              <w:widowControl w:val="0"/>
              <w:tabs>
                <w:tab w:val="clear" w:pos="8309"/>
                <w:tab w:val="clear" w:pos="8640"/>
              </w:tabs>
              <w:rPr>
                <w:rFonts w:ascii="Tahoma" w:eastAsia="華康楷書體W3" w:hAnsi="Tahoma" w:cs="Tahoma"/>
                <w:spacing w:val="0"/>
                <w:kern w:val="2"/>
                <w:sz w:val="18"/>
                <w:lang w:val="en-US"/>
              </w:rPr>
            </w:pPr>
            <w:r>
              <w:rPr>
                <w:rFonts w:ascii="Tahoma" w:eastAsia="華康楷書體W3" w:hAnsi="Tahoma" w:cs="Tahoma"/>
                <w:spacing w:val="0"/>
                <w:kern w:val="2"/>
                <w:sz w:val="18"/>
              </w:rPr>
              <w:t xml:space="preserve">Expenditure </w:t>
            </w:r>
            <w:r>
              <w:rPr>
                <w:rFonts w:ascii="Tahoma" w:eastAsia="華康楷書體W3" w:hAnsi="Tahoma" w:cs="Tahoma" w:hint="eastAsia"/>
                <w:spacing w:val="0"/>
                <w:kern w:val="2"/>
                <w:sz w:val="18"/>
              </w:rPr>
              <w:t>g</w:t>
            </w:r>
            <w:r>
              <w:rPr>
                <w:rFonts w:ascii="Tahoma" w:eastAsia="華康楷書體W3" w:hAnsi="Tahoma" w:cs="Tahoma"/>
                <w:spacing w:val="0"/>
                <w:kern w:val="2"/>
                <w:sz w:val="18"/>
              </w:rPr>
              <w:t>roup</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0-5%</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5-10%</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10-15%</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15-20%</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20-30%</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30-40%</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40-50%</w:t>
            </w:r>
          </w:p>
        </w:tc>
        <w:tc>
          <w:tcPr>
            <w:tcW w:w="90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50-100%</w:t>
            </w:r>
          </w:p>
        </w:tc>
      </w:tr>
      <w:tr w:rsidR="00DD6277">
        <w:tc>
          <w:tcPr>
            <w:tcW w:w="1980" w:type="dxa"/>
            <w:tcBorders>
              <w:top w:val="single" w:sz="6" w:space="0" w:color="auto"/>
              <w:left w:val="single" w:sz="6" w:space="0" w:color="auto"/>
              <w:bottom w:val="single" w:sz="6" w:space="0" w:color="auto"/>
              <w:right w:val="single" w:sz="6" w:space="0" w:color="auto"/>
            </w:tcBorders>
          </w:tcPr>
          <w:p w:rsidR="00DD6277" w:rsidRDefault="009B506F">
            <w:pPr>
              <w:jc w:val="both"/>
              <w:rPr>
                <w:rFonts w:ascii="Tahoma" w:eastAsia="華康楷書體W3" w:hAnsi="Tahoma" w:cs="Tahoma"/>
                <w:sz w:val="18"/>
              </w:rPr>
            </w:pPr>
            <w:r>
              <w:rPr>
                <w:rFonts w:ascii="Tahoma" w:eastAsia="華康楷書體W3" w:hAnsi="Tahoma" w:cs="Tahoma"/>
                <w:sz w:val="18"/>
              </w:rPr>
              <w:t>Food($)</w:t>
            </w:r>
          </w:p>
          <w:p w:rsidR="00DD6277" w:rsidRDefault="009B506F">
            <w:pPr>
              <w:jc w:val="both"/>
              <w:rPr>
                <w:rFonts w:ascii="Tahoma" w:eastAsia="華康楷書體W3" w:hAnsi="Tahoma" w:cs="Tahoma"/>
                <w:sz w:val="18"/>
              </w:rPr>
            </w:pPr>
            <w:r>
              <w:rPr>
                <w:rFonts w:ascii="Tahoma" w:eastAsia="華康楷書體W3" w:hAnsi="Tahoma" w:cs="Tahoma"/>
                <w:sz w:val="18"/>
              </w:rPr>
              <w:t>%</w:t>
            </w:r>
            <w:r>
              <w:rPr>
                <w:rFonts w:ascii="Tahoma" w:eastAsia="華康楷書體W3" w:hAnsi="Tahoma" w:cs="Tahoma" w:hint="eastAsia"/>
                <w:sz w:val="18"/>
              </w:rPr>
              <w:t xml:space="preserve"> </w:t>
            </w:r>
            <w:r>
              <w:rPr>
                <w:rFonts w:ascii="Tahoma" w:eastAsia="華康楷書體W3" w:hAnsi="Tahoma" w:cs="Tahoma"/>
                <w:sz w:val="18"/>
              </w:rPr>
              <w:t>of total expenditure</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525</w:t>
            </w:r>
          </w:p>
          <w:p w:rsidR="00DD6277" w:rsidRDefault="009B506F">
            <w:pPr>
              <w:jc w:val="right"/>
              <w:rPr>
                <w:rFonts w:ascii="Tahoma" w:eastAsia="" w:hAnsi="Tahoma" w:cs="Tahoma"/>
                <w:sz w:val="18"/>
              </w:rPr>
            </w:pPr>
            <w:r>
              <w:rPr>
                <w:rFonts w:ascii="Tahoma" w:eastAsia="" w:hAnsi="Tahoma" w:cs="Tahoma"/>
                <w:sz w:val="18"/>
              </w:rPr>
              <w:t>(44%)</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869</w:t>
            </w:r>
          </w:p>
          <w:p w:rsidR="00DD6277" w:rsidRDefault="009B506F">
            <w:pPr>
              <w:jc w:val="right"/>
              <w:rPr>
                <w:rFonts w:ascii="Tahoma" w:eastAsia="" w:hAnsi="Tahoma" w:cs="Tahoma"/>
                <w:sz w:val="18"/>
              </w:rPr>
            </w:pPr>
            <w:r>
              <w:rPr>
                <w:rFonts w:ascii="Tahoma" w:eastAsia="" w:hAnsi="Tahoma" w:cs="Tahoma"/>
                <w:sz w:val="18"/>
              </w:rPr>
              <w:t>(46%)</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1,201</w:t>
            </w:r>
          </w:p>
          <w:p w:rsidR="00DD6277" w:rsidRDefault="009B506F">
            <w:pPr>
              <w:jc w:val="right"/>
              <w:rPr>
                <w:rFonts w:ascii="Tahoma" w:eastAsia="" w:hAnsi="Tahoma" w:cs="Tahoma"/>
                <w:sz w:val="18"/>
              </w:rPr>
            </w:pPr>
            <w:r>
              <w:rPr>
                <w:rFonts w:ascii="Tahoma" w:eastAsia="" w:hAnsi="Tahoma" w:cs="Tahoma"/>
                <w:sz w:val="18"/>
              </w:rPr>
              <w:t>(52%)</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1,297</w:t>
            </w:r>
          </w:p>
          <w:p w:rsidR="00DD6277" w:rsidRDefault="009B506F">
            <w:pPr>
              <w:jc w:val="right"/>
              <w:rPr>
                <w:rFonts w:ascii="Tahoma" w:eastAsia="" w:hAnsi="Tahoma" w:cs="Tahoma"/>
                <w:sz w:val="18"/>
              </w:rPr>
            </w:pPr>
            <w:r>
              <w:rPr>
                <w:rFonts w:ascii="Tahoma" w:eastAsia="" w:hAnsi="Tahoma" w:cs="Tahoma"/>
                <w:sz w:val="18"/>
              </w:rPr>
              <w:t>(49%)</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1,594</w:t>
            </w:r>
          </w:p>
          <w:p w:rsidR="00DD6277" w:rsidRDefault="009B506F">
            <w:pPr>
              <w:jc w:val="right"/>
              <w:rPr>
                <w:rFonts w:ascii="Tahoma" w:eastAsia="" w:hAnsi="Tahoma" w:cs="Tahoma"/>
                <w:sz w:val="18"/>
              </w:rPr>
            </w:pPr>
            <w:r>
              <w:rPr>
                <w:rFonts w:ascii="Tahoma" w:eastAsia="" w:hAnsi="Tahoma" w:cs="Tahoma"/>
                <w:sz w:val="18"/>
              </w:rPr>
              <w:t>(47%)</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1,780</w:t>
            </w:r>
          </w:p>
          <w:p w:rsidR="00DD6277" w:rsidRDefault="009B506F">
            <w:pPr>
              <w:jc w:val="right"/>
              <w:rPr>
                <w:rFonts w:ascii="Tahoma" w:eastAsia="" w:hAnsi="Tahoma" w:cs="Tahoma"/>
                <w:sz w:val="18"/>
              </w:rPr>
            </w:pPr>
            <w:r>
              <w:rPr>
                <w:rFonts w:ascii="Tahoma" w:eastAsia="" w:hAnsi="Tahoma" w:cs="Tahoma"/>
                <w:sz w:val="18"/>
              </w:rPr>
              <w:t>(43%)</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1,935</w:t>
            </w:r>
          </w:p>
          <w:p w:rsidR="00DD6277" w:rsidRDefault="009B506F">
            <w:pPr>
              <w:jc w:val="right"/>
              <w:rPr>
                <w:rFonts w:ascii="Tahoma" w:eastAsia="" w:hAnsi="Tahoma" w:cs="Tahoma"/>
                <w:sz w:val="18"/>
              </w:rPr>
            </w:pPr>
            <w:r>
              <w:rPr>
                <w:rFonts w:ascii="Tahoma" w:eastAsia="" w:hAnsi="Tahoma" w:cs="Tahoma"/>
                <w:sz w:val="18"/>
              </w:rPr>
              <w:t>(36%)</w:t>
            </w:r>
          </w:p>
        </w:tc>
        <w:tc>
          <w:tcPr>
            <w:tcW w:w="90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3,113</w:t>
            </w:r>
          </w:p>
          <w:p w:rsidR="00DD6277" w:rsidRDefault="009B506F">
            <w:pPr>
              <w:jc w:val="right"/>
              <w:rPr>
                <w:rFonts w:ascii="Tahoma" w:eastAsia="" w:hAnsi="Tahoma" w:cs="Tahoma"/>
                <w:sz w:val="18"/>
              </w:rPr>
            </w:pPr>
            <w:r>
              <w:rPr>
                <w:rFonts w:ascii="Tahoma" w:eastAsia="" w:hAnsi="Tahoma" w:cs="Tahoma"/>
                <w:sz w:val="18"/>
              </w:rPr>
              <w:t>(19%)</w:t>
            </w:r>
          </w:p>
        </w:tc>
      </w:tr>
      <w:tr w:rsidR="00DD6277">
        <w:tc>
          <w:tcPr>
            <w:tcW w:w="1980" w:type="dxa"/>
            <w:tcBorders>
              <w:top w:val="single" w:sz="6" w:space="0" w:color="auto"/>
              <w:left w:val="single" w:sz="6" w:space="0" w:color="auto"/>
              <w:bottom w:val="single" w:sz="6" w:space="0" w:color="auto"/>
              <w:right w:val="single" w:sz="6" w:space="0" w:color="auto"/>
            </w:tcBorders>
          </w:tcPr>
          <w:p w:rsidR="00DD6277" w:rsidRDefault="009B506F">
            <w:pPr>
              <w:jc w:val="both"/>
              <w:rPr>
                <w:rFonts w:ascii="Tahoma" w:eastAsia="華康楷書體W3" w:hAnsi="Tahoma" w:cs="Tahoma"/>
                <w:sz w:val="18"/>
              </w:rPr>
            </w:pPr>
            <w:r>
              <w:rPr>
                <w:rFonts w:ascii="Tahoma" w:eastAsia="華康楷書體W3" w:hAnsi="Tahoma" w:cs="Tahoma"/>
                <w:sz w:val="18"/>
              </w:rPr>
              <w:t>Housing($)</w:t>
            </w:r>
          </w:p>
          <w:p w:rsidR="00DD6277" w:rsidRDefault="009B506F">
            <w:pPr>
              <w:jc w:val="both"/>
              <w:rPr>
                <w:rFonts w:ascii="Tahoma" w:eastAsia="華康楷書體W3" w:hAnsi="Tahoma" w:cs="Tahoma"/>
                <w:sz w:val="18"/>
              </w:rPr>
            </w:pPr>
            <w:r>
              <w:rPr>
                <w:rFonts w:ascii="Tahoma" w:eastAsia="華康楷書體W3" w:hAnsi="Tahoma" w:cs="Tahoma"/>
                <w:sz w:val="18"/>
              </w:rPr>
              <w:t>%</w:t>
            </w:r>
            <w:r>
              <w:rPr>
                <w:rFonts w:ascii="Tahoma" w:eastAsia="華康楷書體W3" w:hAnsi="Tahoma" w:cs="Tahoma" w:hint="eastAsia"/>
                <w:sz w:val="18"/>
              </w:rPr>
              <w:t xml:space="preserve"> </w:t>
            </w:r>
            <w:r>
              <w:rPr>
                <w:rFonts w:ascii="Tahoma" w:eastAsia="華康楷書體W3" w:hAnsi="Tahoma" w:cs="Tahoma"/>
                <w:sz w:val="18"/>
              </w:rPr>
              <w:t>of total expenditure</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483</w:t>
            </w:r>
          </w:p>
          <w:p w:rsidR="00DD6277" w:rsidRDefault="009B506F">
            <w:pPr>
              <w:jc w:val="right"/>
              <w:rPr>
                <w:rFonts w:ascii="Tahoma" w:eastAsia="" w:hAnsi="Tahoma" w:cs="Tahoma"/>
                <w:sz w:val="18"/>
              </w:rPr>
            </w:pPr>
            <w:r>
              <w:rPr>
                <w:rFonts w:ascii="Tahoma" w:eastAsia="" w:hAnsi="Tahoma" w:cs="Tahoma"/>
                <w:sz w:val="18"/>
              </w:rPr>
              <w:t>(40%)</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689</w:t>
            </w:r>
          </w:p>
          <w:p w:rsidR="00DD6277" w:rsidRDefault="009B506F">
            <w:pPr>
              <w:jc w:val="right"/>
              <w:rPr>
                <w:rFonts w:ascii="Tahoma" w:eastAsia="" w:hAnsi="Tahoma" w:cs="Tahoma"/>
                <w:sz w:val="18"/>
              </w:rPr>
            </w:pPr>
            <w:r>
              <w:rPr>
                <w:rFonts w:ascii="Tahoma" w:eastAsia="" w:hAnsi="Tahoma" w:cs="Tahoma"/>
                <w:sz w:val="18"/>
              </w:rPr>
              <w:t>(37%)</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619</w:t>
            </w:r>
          </w:p>
          <w:p w:rsidR="00DD6277" w:rsidRDefault="009B506F">
            <w:pPr>
              <w:jc w:val="right"/>
              <w:rPr>
                <w:rFonts w:ascii="Tahoma" w:eastAsia="" w:hAnsi="Tahoma" w:cs="Tahoma"/>
                <w:sz w:val="18"/>
              </w:rPr>
            </w:pPr>
            <w:r>
              <w:rPr>
                <w:rFonts w:ascii="Tahoma" w:eastAsia="" w:hAnsi="Tahoma" w:cs="Tahoma"/>
                <w:sz w:val="18"/>
              </w:rPr>
              <w:t>(27%)</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749</w:t>
            </w:r>
          </w:p>
          <w:p w:rsidR="00DD6277" w:rsidRDefault="009B506F">
            <w:pPr>
              <w:jc w:val="right"/>
              <w:rPr>
                <w:rFonts w:ascii="Tahoma" w:eastAsia="" w:hAnsi="Tahoma" w:cs="Tahoma"/>
                <w:sz w:val="18"/>
              </w:rPr>
            </w:pPr>
            <w:r>
              <w:rPr>
                <w:rFonts w:ascii="Tahoma" w:eastAsia="" w:hAnsi="Tahoma" w:cs="Tahoma"/>
                <w:sz w:val="18"/>
              </w:rPr>
              <w:t>(28%)</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872</w:t>
            </w:r>
          </w:p>
          <w:p w:rsidR="00DD6277" w:rsidRDefault="009B506F">
            <w:pPr>
              <w:jc w:val="right"/>
              <w:rPr>
                <w:rFonts w:ascii="Tahoma" w:eastAsia="" w:hAnsi="Tahoma" w:cs="Tahoma"/>
                <w:sz w:val="18"/>
              </w:rPr>
            </w:pPr>
            <w:r>
              <w:rPr>
                <w:rFonts w:ascii="Tahoma" w:eastAsia="" w:hAnsi="Tahoma" w:cs="Tahoma"/>
                <w:sz w:val="18"/>
              </w:rPr>
              <w:t>(26%)</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1,082</w:t>
            </w:r>
          </w:p>
          <w:p w:rsidR="00DD6277" w:rsidRDefault="009B506F">
            <w:pPr>
              <w:jc w:val="right"/>
              <w:rPr>
                <w:rFonts w:ascii="Tahoma" w:eastAsia="" w:hAnsi="Tahoma" w:cs="Tahoma"/>
                <w:sz w:val="18"/>
              </w:rPr>
            </w:pPr>
            <w:r>
              <w:rPr>
                <w:rFonts w:ascii="Tahoma" w:eastAsia="" w:hAnsi="Tahoma" w:cs="Tahoma"/>
                <w:sz w:val="18"/>
              </w:rPr>
              <w:t>(26%)</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1,656</w:t>
            </w:r>
          </w:p>
          <w:p w:rsidR="00DD6277" w:rsidRDefault="009B506F">
            <w:pPr>
              <w:jc w:val="right"/>
              <w:rPr>
                <w:rFonts w:ascii="Tahoma" w:eastAsia="" w:hAnsi="Tahoma" w:cs="Tahoma"/>
                <w:sz w:val="18"/>
              </w:rPr>
            </w:pPr>
            <w:r>
              <w:rPr>
                <w:rFonts w:ascii="Tahoma" w:eastAsia="" w:hAnsi="Tahoma" w:cs="Tahoma"/>
                <w:sz w:val="18"/>
              </w:rPr>
              <w:t>(31%)</w:t>
            </w:r>
          </w:p>
        </w:tc>
        <w:tc>
          <w:tcPr>
            <w:tcW w:w="90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7,294</w:t>
            </w:r>
          </w:p>
          <w:p w:rsidR="00DD6277" w:rsidRDefault="009B506F">
            <w:pPr>
              <w:jc w:val="right"/>
              <w:rPr>
                <w:rFonts w:ascii="Tahoma" w:eastAsia="" w:hAnsi="Tahoma" w:cs="Tahoma"/>
                <w:sz w:val="18"/>
              </w:rPr>
            </w:pPr>
            <w:r>
              <w:rPr>
                <w:rFonts w:ascii="Tahoma" w:eastAsia="" w:hAnsi="Tahoma" w:cs="Tahoma"/>
                <w:sz w:val="18"/>
              </w:rPr>
              <w:t>(46%)</w:t>
            </w:r>
          </w:p>
        </w:tc>
      </w:tr>
      <w:tr w:rsidR="00DD6277">
        <w:tc>
          <w:tcPr>
            <w:tcW w:w="1980" w:type="dxa"/>
            <w:tcBorders>
              <w:top w:val="single" w:sz="6" w:space="0" w:color="auto"/>
              <w:left w:val="single" w:sz="6" w:space="0" w:color="auto"/>
              <w:bottom w:val="single" w:sz="6" w:space="0" w:color="auto"/>
              <w:right w:val="single" w:sz="6" w:space="0" w:color="auto"/>
            </w:tcBorders>
          </w:tcPr>
          <w:p w:rsidR="00DD6277" w:rsidRDefault="009B506F">
            <w:pPr>
              <w:jc w:val="both"/>
              <w:rPr>
                <w:rFonts w:ascii="Tahoma" w:eastAsia="華康楷書體W3" w:hAnsi="Tahoma" w:cs="Tahoma"/>
                <w:sz w:val="18"/>
              </w:rPr>
            </w:pPr>
            <w:r>
              <w:rPr>
                <w:rFonts w:ascii="Tahoma" w:eastAsia="華康楷書體W3" w:hAnsi="Tahoma" w:cs="Tahoma"/>
                <w:sz w:val="18"/>
              </w:rPr>
              <w:t xml:space="preserve">Other </w:t>
            </w:r>
            <w:r>
              <w:rPr>
                <w:rFonts w:ascii="Tahoma" w:eastAsia="華康楷書體W3" w:hAnsi="Tahoma" w:cs="Tahoma" w:hint="eastAsia"/>
                <w:sz w:val="18"/>
              </w:rPr>
              <w:t>e</w:t>
            </w:r>
            <w:r>
              <w:rPr>
                <w:rFonts w:ascii="Tahoma" w:eastAsia="華康楷書體W3" w:hAnsi="Tahoma" w:cs="Tahoma"/>
                <w:sz w:val="18"/>
              </w:rPr>
              <w:t>xpenditure($)</w:t>
            </w:r>
          </w:p>
          <w:p w:rsidR="00DD6277" w:rsidRDefault="009B506F">
            <w:pPr>
              <w:jc w:val="both"/>
              <w:rPr>
                <w:rFonts w:ascii="Tahoma" w:eastAsia="華康楷書體W3" w:hAnsi="Tahoma" w:cs="Tahoma"/>
                <w:sz w:val="18"/>
              </w:rPr>
            </w:pPr>
            <w:r>
              <w:rPr>
                <w:rFonts w:ascii="Tahoma" w:eastAsia="華康楷書體W3" w:hAnsi="Tahoma" w:cs="Tahoma"/>
                <w:sz w:val="18"/>
              </w:rPr>
              <w:t>%</w:t>
            </w:r>
            <w:r>
              <w:rPr>
                <w:rFonts w:ascii="Tahoma" w:eastAsia="華康楷書體W3" w:hAnsi="Tahoma" w:cs="Tahoma" w:hint="eastAsia"/>
                <w:sz w:val="18"/>
              </w:rPr>
              <w:t xml:space="preserve"> </w:t>
            </w:r>
            <w:r>
              <w:rPr>
                <w:rFonts w:ascii="Tahoma" w:eastAsia="華康楷書體W3" w:hAnsi="Tahoma" w:cs="Tahoma"/>
                <w:sz w:val="18"/>
              </w:rPr>
              <w:t>of total expenditure</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191</w:t>
            </w:r>
          </w:p>
          <w:p w:rsidR="00DD6277" w:rsidRDefault="009B506F">
            <w:pPr>
              <w:jc w:val="right"/>
              <w:rPr>
                <w:rFonts w:ascii="Tahoma" w:eastAsia="" w:hAnsi="Tahoma" w:cs="Tahoma"/>
                <w:sz w:val="18"/>
              </w:rPr>
            </w:pPr>
            <w:r>
              <w:rPr>
                <w:rFonts w:ascii="Tahoma" w:eastAsia="" w:hAnsi="Tahoma" w:cs="Tahoma"/>
                <w:sz w:val="18"/>
              </w:rPr>
              <w:t>(16%)</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327</w:t>
            </w:r>
          </w:p>
          <w:p w:rsidR="00DD6277" w:rsidRDefault="009B506F">
            <w:pPr>
              <w:jc w:val="right"/>
              <w:rPr>
                <w:rFonts w:ascii="Tahoma" w:eastAsia="" w:hAnsi="Tahoma" w:cs="Tahoma"/>
                <w:sz w:val="18"/>
              </w:rPr>
            </w:pPr>
            <w:r>
              <w:rPr>
                <w:rFonts w:ascii="Tahoma" w:eastAsia="" w:hAnsi="Tahoma" w:cs="Tahoma"/>
                <w:sz w:val="18"/>
              </w:rPr>
              <w:t>(17%)</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469</w:t>
            </w:r>
          </w:p>
          <w:p w:rsidR="00DD6277" w:rsidRDefault="009B506F">
            <w:pPr>
              <w:jc w:val="right"/>
              <w:rPr>
                <w:rFonts w:ascii="Tahoma" w:eastAsia="" w:hAnsi="Tahoma" w:cs="Tahoma"/>
                <w:sz w:val="18"/>
              </w:rPr>
            </w:pPr>
            <w:r>
              <w:rPr>
                <w:rFonts w:ascii="Tahoma" w:eastAsia="" w:hAnsi="Tahoma" w:cs="Tahoma"/>
                <w:sz w:val="18"/>
              </w:rPr>
              <w:t>(20%)</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589</w:t>
            </w:r>
          </w:p>
          <w:p w:rsidR="00DD6277" w:rsidRDefault="009B506F">
            <w:pPr>
              <w:jc w:val="right"/>
              <w:rPr>
                <w:rFonts w:ascii="Tahoma" w:eastAsia="" w:hAnsi="Tahoma" w:cs="Tahoma"/>
                <w:sz w:val="18"/>
              </w:rPr>
            </w:pPr>
            <w:r>
              <w:rPr>
                <w:rFonts w:ascii="Tahoma" w:eastAsia="" w:hAnsi="Tahoma" w:cs="Tahoma"/>
                <w:sz w:val="18"/>
              </w:rPr>
              <w:t>(22%)</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916</w:t>
            </w:r>
          </w:p>
          <w:p w:rsidR="00DD6277" w:rsidRDefault="009B506F">
            <w:pPr>
              <w:jc w:val="right"/>
              <w:rPr>
                <w:rFonts w:ascii="Tahoma" w:eastAsia="" w:hAnsi="Tahoma" w:cs="Tahoma"/>
                <w:sz w:val="18"/>
              </w:rPr>
            </w:pPr>
            <w:r>
              <w:rPr>
                <w:rFonts w:ascii="Tahoma" w:eastAsia="" w:hAnsi="Tahoma" w:cs="Tahoma"/>
                <w:sz w:val="18"/>
              </w:rPr>
              <w:t>(27%)</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1,252</w:t>
            </w:r>
          </w:p>
          <w:p w:rsidR="00DD6277" w:rsidRDefault="009B506F">
            <w:pPr>
              <w:jc w:val="right"/>
              <w:rPr>
                <w:rFonts w:ascii="Tahoma" w:eastAsia="" w:hAnsi="Tahoma" w:cs="Tahoma"/>
                <w:sz w:val="18"/>
              </w:rPr>
            </w:pPr>
            <w:r>
              <w:rPr>
                <w:rFonts w:ascii="Tahoma" w:eastAsia="" w:hAnsi="Tahoma" w:cs="Tahoma"/>
                <w:sz w:val="18"/>
              </w:rPr>
              <w:t>(30%)</w:t>
            </w:r>
          </w:p>
        </w:tc>
        <w:tc>
          <w:tcPr>
            <w:tcW w:w="72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1,774</w:t>
            </w:r>
          </w:p>
          <w:p w:rsidR="00DD6277" w:rsidRDefault="009B506F">
            <w:pPr>
              <w:jc w:val="right"/>
              <w:rPr>
                <w:rFonts w:ascii="Tahoma" w:eastAsia="" w:hAnsi="Tahoma" w:cs="Tahoma"/>
                <w:sz w:val="18"/>
              </w:rPr>
            </w:pPr>
            <w:r>
              <w:rPr>
                <w:rFonts w:ascii="Tahoma" w:eastAsia="" w:hAnsi="Tahoma" w:cs="Tahoma"/>
                <w:sz w:val="18"/>
              </w:rPr>
              <w:t>(33%)</w:t>
            </w:r>
          </w:p>
        </w:tc>
        <w:tc>
          <w:tcPr>
            <w:tcW w:w="900" w:type="dxa"/>
            <w:tcBorders>
              <w:top w:val="single" w:sz="6" w:space="0" w:color="auto"/>
              <w:left w:val="single" w:sz="6" w:space="0" w:color="auto"/>
              <w:bottom w:val="single" w:sz="6" w:space="0" w:color="auto"/>
              <w:right w:val="single" w:sz="6" w:space="0" w:color="auto"/>
            </w:tcBorders>
          </w:tcPr>
          <w:p w:rsidR="00DD6277" w:rsidRDefault="009B506F">
            <w:pPr>
              <w:jc w:val="right"/>
              <w:rPr>
                <w:rFonts w:ascii="Tahoma" w:eastAsia="" w:hAnsi="Tahoma" w:cs="Tahoma"/>
                <w:sz w:val="18"/>
              </w:rPr>
            </w:pPr>
            <w:r>
              <w:rPr>
                <w:rFonts w:ascii="Tahoma" w:eastAsia="" w:hAnsi="Tahoma" w:cs="Tahoma"/>
                <w:sz w:val="18"/>
              </w:rPr>
              <w:t>5,574</w:t>
            </w:r>
          </w:p>
          <w:p w:rsidR="00DD6277" w:rsidRDefault="009B506F">
            <w:pPr>
              <w:jc w:val="right"/>
              <w:rPr>
                <w:rFonts w:ascii="Tahoma" w:eastAsia="" w:hAnsi="Tahoma" w:cs="Tahoma"/>
                <w:sz w:val="18"/>
              </w:rPr>
            </w:pPr>
            <w:r>
              <w:rPr>
                <w:rFonts w:ascii="Tahoma" w:eastAsia="" w:hAnsi="Tahoma" w:cs="Tahoma"/>
                <w:sz w:val="18"/>
              </w:rPr>
              <w:t>(35%)</w:t>
            </w:r>
          </w:p>
        </w:tc>
      </w:tr>
    </w:tbl>
    <w:p w:rsidR="00DD6277" w:rsidRDefault="009B506F">
      <w:pPr>
        <w:ind w:right="-2"/>
        <w:jc w:val="both"/>
        <w:rPr>
          <w:rFonts w:eastAsia="華康楷書體W3"/>
          <w:sz w:val="20"/>
        </w:rPr>
      </w:pPr>
      <w:r>
        <w:rPr>
          <w:rFonts w:eastAsia="華康楷書體W3" w:hint="eastAsia"/>
          <w:sz w:val="20"/>
        </w:rPr>
        <w:t>Sou</w:t>
      </w:r>
      <w:r>
        <w:rPr>
          <w:rFonts w:eastAsia="華康楷書體W3"/>
          <w:sz w:val="20"/>
        </w:rPr>
        <w:t>r</w:t>
      </w:r>
      <w:r>
        <w:rPr>
          <w:rFonts w:eastAsia="華康楷書體W3" w:hint="eastAsia"/>
          <w:sz w:val="20"/>
        </w:rPr>
        <w:t xml:space="preserve">ce: </w:t>
      </w:r>
      <w:r>
        <w:rPr>
          <w:rFonts w:eastAsia="華康楷書體W3"/>
          <w:sz w:val="20"/>
        </w:rPr>
        <w:t>Wong &amp; Chua (1996: 11)</w:t>
      </w:r>
      <w:r>
        <w:rPr>
          <w:rFonts w:eastAsia="華康楷書體W3" w:hint="eastAsia"/>
          <w:sz w:val="20"/>
        </w:rPr>
        <w:t>.</w:t>
      </w:r>
    </w:p>
    <w:p w:rsidR="00DD6277" w:rsidRDefault="00DD6277">
      <w:pPr>
        <w:pStyle w:val="a0"/>
      </w:pPr>
    </w:p>
    <w:p w:rsidR="00DD6277" w:rsidRDefault="009B506F">
      <w:pPr>
        <w:pStyle w:val="a0"/>
        <w:rPr>
          <w:lang w:val="en-US"/>
        </w:rPr>
      </w:pPr>
      <w:r>
        <w:rPr>
          <w:rFonts w:hint="eastAsia"/>
          <w:lang w:val="en-US"/>
        </w:rPr>
        <w:t>Comparing</w:t>
      </w:r>
      <w:r>
        <w:rPr>
          <w:lang w:val="en-US"/>
        </w:rPr>
        <w:t xml:space="preserve"> the changes in expenditure pattern of the low</w:t>
      </w:r>
      <w:r>
        <w:rPr>
          <w:rFonts w:hint="eastAsia"/>
          <w:lang w:val="en-US"/>
        </w:rPr>
        <w:t xml:space="preserve"> </w:t>
      </w:r>
      <w:r>
        <w:rPr>
          <w:lang w:val="en-US"/>
        </w:rPr>
        <w:t>expenditure households in the 1990s, Wong and Chua (1996) conclude</w:t>
      </w:r>
      <w:r>
        <w:rPr>
          <w:rFonts w:hint="eastAsia"/>
          <w:lang w:val="en-US"/>
        </w:rPr>
        <w:t xml:space="preserve"> </w:t>
      </w:r>
      <w:r>
        <w:rPr>
          <w:lang w:val="en-US"/>
        </w:rPr>
        <w:t xml:space="preserve">that increasing poverty in Hong Kong is the result of increasing housing cost </w:t>
      </w:r>
      <w:r>
        <w:rPr>
          <w:rFonts w:hint="eastAsia"/>
          <w:lang w:val="en-US"/>
        </w:rPr>
        <w:t>borne</w:t>
      </w:r>
      <w:r>
        <w:rPr>
          <w:lang w:val="en-US"/>
        </w:rPr>
        <w:t xml:space="preserve"> by the low expenditure households</w:t>
      </w:r>
      <w:r>
        <w:rPr>
          <w:rFonts w:hint="eastAsia"/>
          <w:lang w:val="en-US"/>
        </w:rPr>
        <w:t xml:space="preserve"> who </w:t>
      </w:r>
      <w:r>
        <w:rPr>
          <w:lang w:val="en-US"/>
        </w:rPr>
        <w:t>have to squeeze their food and other expenditure</w:t>
      </w:r>
      <w:r>
        <w:rPr>
          <w:rFonts w:hint="eastAsia"/>
          <w:lang w:val="en-US"/>
        </w:rPr>
        <w:t>s</w:t>
      </w:r>
      <w:r>
        <w:rPr>
          <w:lang w:val="en-US"/>
        </w:rPr>
        <w:t xml:space="preserve">. Data in Table 5 </w:t>
      </w:r>
      <w:r>
        <w:rPr>
          <w:rFonts w:hint="eastAsia"/>
          <w:lang w:val="en-US"/>
        </w:rPr>
        <w:t>reveal</w:t>
      </w:r>
      <w:r>
        <w:rPr>
          <w:lang w:val="en-US"/>
        </w:rPr>
        <w:t xml:space="preserve"> that the growth rate of food expenditure for the one-person households </w:t>
      </w:r>
      <w:r>
        <w:rPr>
          <w:rFonts w:hint="eastAsia"/>
          <w:lang w:val="en-US"/>
        </w:rPr>
        <w:t xml:space="preserve">of the </w:t>
      </w:r>
      <w:r>
        <w:rPr>
          <w:lang w:val="en-US"/>
        </w:rPr>
        <w:t xml:space="preserve">lowest 5% expenditure group from 89/90 to 94/95 </w:t>
      </w:r>
      <w:r>
        <w:rPr>
          <w:rFonts w:hint="eastAsia"/>
          <w:lang w:val="en-US"/>
        </w:rPr>
        <w:t>was</w:t>
      </w:r>
      <w:r>
        <w:rPr>
          <w:lang w:val="en-US"/>
        </w:rPr>
        <w:t xml:space="preserve"> 41%, which </w:t>
      </w:r>
      <w:r>
        <w:rPr>
          <w:rFonts w:hint="eastAsia"/>
          <w:lang w:val="en-US"/>
        </w:rPr>
        <w:t>was</w:t>
      </w:r>
      <w:r>
        <w:rPr>
          <w:lang w:val="en-US"/>
        </w:rPr>
        <w:t xml:space="preserve"> lower than the growth rate of inflation </w:t>
      </w:r>
      <w:r>
        <w:rPr>
          <w:rFonts w:hint="eastAsia"/>
          <w:lang w:val="en-US"/>
        </w:rPr>
        <w:t>(</w:t>
      </w:r>
      <w:r>
        <w:rPr>
          <w:lang w:val="en-US"/>
        </w:rPr>
        <w:t>57%</w:t>
      </w:r>
      <w:r>
        <w:rPr>
          <w:rFonts w:hint="eastAsia"/>
          <w:lang w:val="en-US"/>
        </w:rPr>
        <w:t>)</w:t>
      </w:r>
      <w:r>
        <w:rPr>
          <w:lang w:val="en-US"/>
        </w:rPr>
        <w:t xml:space="preserve"> during </w:t>
      </w:r>
      <w:r>
        <w:rPr>
          <w:rFonts w:hint="eastAsia"/>
          <w:lang w:val="en-US"/>
        </w:rPr>
        <w:t>those</w:t>
      </w:r>
      <w:r>
        <w:rPr>
          <w:lang w:val="en-US"/>
        </w:rPr>
        <w:t xml:space="preserve"> 5 year</w:t>
      </w:r>
      <w:r>
        <w:rPr>
          <w:rFonts w:hint="eastAsia"/>
          <w:lang w:val="en-US"/>
        </w:rPr>
        <w:t>s</w:t>
      </w:r>
      <w:r>
        <w:rPr>
          <w:lang w:val="en-US"/>
        </w:rPr>
        <w:t xml:space="preserve">. However, the growth rate of housing expenditure for these households </w:t>
      </w:r>
      <w:r>
        <w:rPr>
          <w:rFonts w:hint="eastAsia"/>
          <w:lang w:val="en-US"/>
        </w:rPr>
        <w:t xml:space="preserve">was </w:t>
      </w:r>
      <w:r>
        <w:rPr>
          <w:lang w:val="en-US"/>
        </w:rPr>
        <w:t>122%, which double</w:t>
      </w:r>
      <w:r>
        <w:rPr>
          <w:rFonts w:hint="eastAsia"/>
          <w:lang w:val="en-US"/>
        </w:rPr>
        <w:t>d</w:t>
      </w:r>
      <w:r>
        <w:rPr>
          <w:lang w:val="en-US"/>
        </w:rPr>
        <w:t xml:space="preserve"> the inflation rate of the same period. This signifies that </w:t>
      </w:r>
      <w:r>
        <w:rPr>
          <w:rFonts w:hint="eastAsia"/>
          <w:lang w:val="en-US"/>
        </w:rPr>
        <w:t xml:space="preserve">due to </w:t>
      </w:r>
      <w:r>
        <w:rPr>
          <w:lang w:val="en-US"/>
        </w:rPr>
        <w:t>the bubble economy in the late 1980s, rising property price induce</w:t>
      </w:r>
      <w:r>
        <w:rPr>
          <w:rFonts w:hint="eastAsia"/>
          <w:lang w:val="en-US"/>
        </w:rPr>
        <w:t>d</w:t>
      </w:r>
      <w:r>
        <w:rPr>
          <w:lang w:val="en-US"/>
        </w:rPr>
        <w:t xml:space="preserve"> higher rental cost, which </w:t>
      </w:r>
      <w:r>
        <w:rPr>
          <w:rFonts w:hint="eastAsia"/>
          <w:lang w:val="en-US"/>
        </w:rPr>
        <w:t xml:space="preserve">had </w:t>
      </w:r>
      <w:r>
        <w:rPr>
          <w:lang w:val="en-US"/>
        </w:rPr>
        <w:t>increase</w:t>
      </w:r>
      <w:r>
        <w:rPr>
          <w:rFonts w:hint="eastAsia"/>
          <w:lang w:val="en-US"/>
        </w:rPr>
        <w:t>d</w:t>
      </w:r>
      <w:r>
        <w:rPr>
          <w:lang w:val="en-US"/>
        </w:rPr>
        <w:t xml:space="preserve"> the burden of the low-income households</w:t>
      </w:r>
      <w:r>
        <w:rPr>
          <w:rFonts w:hint="eastAsia"/>
          <w:lang w:val="en-US"/>
        </w:rPr>
        <w:t xml:space="preserve"> </w:t>
      </w:r>
      <w:r>
        <w:rPr>
          <w:lang w:val="en-US"/>
        </w:rPr>
        <w:t xml:space="preserve">(See Table 5). </w:t>
      </w:r>
    </w:p>
    <w:p w:rsidR="00DD6277" w:rsidRDefault="00DD6277">
      <w:pPr>
        <w:pStyle w:val="a0"/>
        <w:numPr>
          <w:ins w:id="391" w:author="Wong Hung" w:date="2003-09-07T17:46:00Z"/>
        </w:numPr>
        <w:rPr>
          <w:ins w:id="392" w:author="Wong Hung" w:date="2003-09-07T17:46:00Z"/>
          <w:lang w:val="en-US"/>
        </w:rPr>
      </w:pPr>
    </w:p>
    <w:p w:rsidR="00DD6277" w:rsidRDefault="00DD6277">
      <w:pPr>
        <w:pStyle w:val="a0"/>
        <w:rPr>
          <w:del w:id="393" w:author="Wong Hung" w:date="2003-09-08T13:16:00Z"/>
          <w:lang w:val="en-US"/>
        </w:rPr>
      </w:pPr>
    </w:p>
    <w:p w:rsidR="00DD6277" w:rsidRDefault="009B506F">
      <w:pPr>
        <w:jc w:val="center"/>
        <w:rPr>
          <w:rFonts w:eastAsia="華康楷書體W3"/>
          <w:b/>
          <w:bCs/>
          <w:u w:val="single"/>
        </w:rPr>
      </w:pPr>
      <w:r>
        <w:rPr>
          <w:rFonts w:eastAsia="華康楷書體W3"/>
          <w:b/>
          <w:bCs/>
          <w:u w:val="single"/>
        </w:rPr>
        <w:t>Table 5: Change in Food and Housing Expenditure of One-person Household of the lowest 5% expenditure group (89/90-94/95)</w:t>
      </w:r>
    </w:p>
    <w:tbl>
      <w:tblPr>
        <w:tblW w:w="0" w:type="auto"/>
        <w:tblInd w:w="737" w:type="dxa"/>
        <w:tblLayout w:type="fixed"/>
        <w:tblCellMar>
          <w:left w:w="28" w:type="dxa"/>
          <w:right w:w="28" w:type="dxa"/>
        </w:tblCellMar>
        <w:tblLook w:val="0000" w:firstRow="0" w:lastRow="0" w:firstColumn="0" w:lastColumn="0" w:noHBand="0" w:noVBand="0"/>
      </w:tblPr>
      <w:tblGrid>
        <w:gridCol w:w="3485"/>
        <w:gridCol w:w="1200"/>
        <w:gridCol w:w="1440"/>
        <w:gridCol w:w="1200"/>
      </w:tblGrid>
      <w:tr w:rsidR="00DD6277">
        <w:tc>
          <w:tcPr>
            <w:tcW w:w="3485" w:type="dxa"/>
            <w:tcBorders>
              <w:top w:val="single" w:sz="6" w:space="0" w:color="auto"/>
              <w:left w:val="single" w:sz="6" w:space="0" w:color="auto"/>
              <w:bottom w:val="single" w:sz="6" w:space="0" w:color="auto"/>
              <w:right w:val="single" w:sz="6" w:space="0" w:color="auto"/>
            </w:tcBorders>
          </w:tcPr>
          <w:p w:rsidR="00DD6277" w:rsidRDefault="009B506F">
            <w:pPr>
              <w:pStyle w:val="table"/>
              <w:widowControl w:val="0"/>
              <w:tabs>
                <w:tab w:val="clear" w:pos="8309"/>
                <w:tab w:val="clear" w:pos="8640"/>
              </w:tabs>
              <w:rPr>
                <w:rFonts w:eastAsia="華康楷書體W3"/>
                <w:spacing w:val="0"/>
                <w:kern w:val="2"/>
              </w:rPr>
            </w:pPr>
            <w:r>
              <w:rPr>
                <w:rFonts w:eastAsia="華康楷書體W3"/>
                <w:spacing w:val="0"/>
                <w:kern w:val="2"/>
              </w:rPr>
              <w:t xml:space="preserve">One-person household 0-5% </w:t>
            </w:r>
            <w:r>
              <w:rPr>
                <w:rFonts w:eastAsia="華康楷書體W3" w:hint="eastAsia"/>
                <w:spacing w:val="0"/>
                <w:kern w:val="2"/>
              </w:rPr>
              <w:t>e</w:t>
            </w:r>
            <w:r>
              <w:rPr>
                <w:rFonts w:eastAsia="華康楷書體W3"/>
                <w:spacing w:val="0"/>
                <w:kern w:val="2"/>
              </w:rPr>
              <w:t xml:space="preserve">xpenditure </w:t>
            </w:r>
            <w:r>
              <w:rPr>
                <w:rFonts w:eastAsia="華康楷書體W3" w:hint="eastAsia"/>
                <w:spacing w:val="0"/>
                <w:kern w:val="2"/>
              </w:rPr>
              <w:t>g</w:t>
            </w:r>
            <w:r>
              <w:rPr>
                <w:rFonts w:eastAsia="華康楷書體W3"/>
                <w:spacing w:val="0"/>
                <w:kern w:val="2"/>
              </w:rPr>
              <w:t>roup</w:t>
            </w:r>
          </w:p>
        </w:tc>
        <w:tc>
          <w:tcPr>
            <w:tcW w:w="1200" w:type="dxa"/>
            <w:tcBorders>
              <w:top w:val="single" w:sz="6" w:space="0" w:color="auto"/>
              <w:left w:val="single" w:sz="6" w:space="0" w:color="auto"/>
              <w:bottom w:val="single" w:sz="6" w:space="0" w:color="auto"/>
              <w:right w:val="single" w:sz="6" w:space="0" w:color="auto"/>
            </w:tcBorders>
          </w:tcPr>
          <w:p w:rsidR="00DD6277" w:rsidRDefault="009B506F">
            <w:pPr>
              <w:ind w:right="-23"/>
              <w:jc w:val="center"/>
              <w:rPr>
                <w:rFonts w:eastAsia="華康楷書體W3"/>
                <w:lang w:val="en-US"/>
              </w:rPr>
            </w:pPr>
            <w:r>
              <w:rPr>
                <w:rFonts w:eastAsia="華康楷書體W3"/>
              </w:rPr>
              <w:t>89/90</w:t>
            </w:r>
          </w:p>
          <w:p w:rsidR="00DD6277" w:rsidRDefault="009B506F">
            <w:pPr>
              <w:ind w:right="-23"/>
              <w:jc w:val="center"/>
              <w:rPr>
                <w:rFonts w:eastAsia="華康楷書體W3"/>
              </w:rPr>
            </w:pPr>
            <w:r>
              <w:rPr>
                <w:rFonts w:eastAsia="華康楷書體W3"/>
              </w:rPr>
              <w:t>(</w:t>
            </w:r>
            <w:r>
              <w:rPr>
                <w:rFonts w:eastAsia="華康楷書體W3" w:hint="eastAsia"/>
              </w:rPr>
              <w:t>HKD</w:t>
            </w:r>
            <w:r>
              <w:rPr>
                <w:rFonts w:eastAsia="華康楷書體W3"/>
              </w:rPr>
              <w:t>)</w:t>
            </w:r>
          </w:p>
        </w:tc>
        <w:tc>
          <w:tcPr>
            <w:tcW w:w="1440" w:type="dxa"/>
            <w:tcBorders>
              <w:top w:val="single" w:sz="6" w:space="0" w:color="auto"/>
              <w:left w:val="single" w:sz="6" w:space="0" w:color="auto"/>
              <w:bottom w:val="single" w:sz="6" w:space="0" w:color="auto"/>
              <w:right w:val="single" w:sz="6" w:space="0" w:color="auto"/>
            </w:tcBorders>
          </w:tcPr>
          <w:p w:rsidR="00DD6277" w:rsidRDefault="009B506F">
            <w:pPr>
              <w:jc w:val="center"/>
              <w:rPr>
                <w:rFonts w:eastAsia="華康楷書體W3"/>
                <w:lang w:val="en-US"/>
              </w:rPr>
            </w:pPr>
            <w:r>
              <w:rPr>
                <w:rFonts w:eastAsia="華康楷書體W3"/>
              </w:rPr>
              <w:t>94/95</w:t>
            </w:r>
          </w:p>
          <w:p w:rsidR="00DD6277" w:rsidRDefault="009B506F">
            <w:pPr>
              <w:jc w:val="center"/>
              <w:rPr>
                <w:rFonts w:eastAsia="華康楷書體W3"/>
              </w:rPr>
            </w:pPr>
            <w:r>
              <w:rPr>
                <w:rFonts w:eastAsia="華康楷書體W3"/>
              </w:rPr>
              <w:t>(</w:t>
            </w:r>
            <w:r>
              <w:rPr>
                <w:rFonts w:eastAsia="華康楷書體W3" w:hint="eastAsia"/>
              </w:rPr>
              <w:t>HKD</w:t>
            </w:r>
            <w:r>
              <w:rPr>
                <w:rFonts w:eastAsia="華康楷書體W3"/>
              </w:rPr>
              <w:t>)</w:t>
            </w:r>
          </w:p>
        </w:tc>
        <w:tc>
          <w:tcPr>
            <w:tcW w:w="1200" w:type="dxa"/>
            <w:tcBorders>
              <w:top w:val="single" w:sz="6" w:space="0" w:color="auto"/>
              <w:left w:val="single" w:sz="6" w:space="0" w:color="auto"/>
              <w:bottom w:val="single" w:sz="6" w:space="0" w:color="auto"/>
              <w:right w:val="single" w:sz="6" w:space="0" w:color="auto"/>
            </w:tcBorders>
          </w:tcPr>
          <w:p w:rsidR="00DD6277" w:rsidRDefault="009B506F">
            <w:pPr>
              <w:jc w:val="center"/>
              <w:rPr>
                <w:rFonts w:eastAsia="華康楷書體W3"/>
                <w:lang w:val="en-US"/>
              </w:rPr>
            </w:pPr>
            <w:r>
              <w:rPr>
                <w:rFonts w:eastAsia="華康楷書體W3" w:hint="eastAsia"/>
              </w:rPr>
              <w:t>Growth Ra</w:t>
            </w:r>
            <w:r>
              <w:rPr>
                <w:rFonts w:eastAsia="華康楷書體W3"/>
              </w:rPr>
              <w:t>te</w:t>
            </w:r>
          </w:p>
          <w:p w:rsidR="00DD6277" w:rsidRDefault="009B506F">
            <w:pPr>
              <w:jc w:val="center"/>
              <w:rPr>
                <w:rFonts w:eastAsia="華康楷書體W3"/>
              </w:rPr>
            </w:pPr>
            <w:r>
              <w:rPr>
                <w:rFonts w:eastAsia="華康楷書體W3"/>
              </w:rPr>
              <w:t>(%)</w:t>
            </w:r>
          </w:p>
        </w:tc>
      </w:tr>
      <w:tr w:rsidR="00DD6277">
        <w:tc>
          <w:tcPr>
            <w:tcW w:w="3485" w:type="dxa"/>
            <w:tcBorders>
              <w:top w:val="single" w:sz="6" w:space="0" w:color="auto"/>
              <w:left w:val="single" w:sz="6" w:space="0" w:color="auto"/>
              <w:bottom w:val="single" w:sz="6" w:space="0" w:color="auto"/>
              <w:right w:val="single" w:sz="6" w:space="0" w:color="auto"/>
            </w:tcBorders>
          </w:tcPr>
          <w:p w:rsidR="00DD6277" w:rsidRDefault="009B506F">
            <w:pPr>
              <w:ind w:left="709" w:hanging="617"/>
              <w:jc w:val="both"/>
              <w:rPr>
                <w:rFonts w:eastAsia="華康楷書體W3"/>
                <w:lang w:val="en-US"/>
              </w:rPr>
            </w:pPr>
            <w:r>
              <w:rPr>
                <w:rFonts w:eastAsia="華康楷書體W3" w:hint="eastAsia"/>
              </w:rPr>
              <w:t>Food expenditure</w:t>
            </w:r>
          </w:p>
        </w:tc>
        <w:tc>
          <w:tcPr>
            <w:tcW w:w="1200" w:type="dxa"/>
            <w:tcBorders>
              <w:top w:val="single" w:sz="6" w:space="0" w:color="auto"/>
              <w:left w:val="single" w:sz="6" w:space="0" w:color="auto"/>
              <w:bottom w:val="single" w:sz="6" w:space="0" w:color="auto"/>
              <w:right w:val="single" w:sz="6" w:space="0" w:color="auto"/>
            </w:tcBorders>
          </w:tcPr>
          <w:p w:rsidR="00DD6277" w:rsidRDefault="009B506F">
            <w:pPr>
              <w:jc w:val="right"/>
              <w:rPr>
                <w:rFonts w:eastAsia="華康楷書體W3"/>
              </w:rPr>
            </w:pPr>
            <w:r>
              <w:rPr>
                <w:rFonts w:eastAsia="華康楷書體W3"/>
              </w:rPr>
              <w:t>$373</w:t>
            </w:r>
          </w:p>
        </w:tc>
        <w:tc>
          <w:tcPr>
            <w:tcW w:w="1440" w:type="dxa"/>
            <w:tcBorders>
              <w:top w:val="single" w:sz="6" w:space="0" w:color="auto"/>
              <w:left w:val="single" w:sz="6" w:space="0" w:color="auto"/>
              <w:bottom w:val="single" w:sz="6" w:space="0" w:color="auto"/>
              <w:right w:val="single" w:sz="6" w:space="0" w:color="auto"/>
            </w:tcBorders>
          </w:tcPr>
          <w:p w:rsidR="00DD6277" w:rsidRDefault="009B506F">
            <w:pPr>
              <w:jc w:val="right"/>
              <w:rPr>
                <w:rFonts w:eastAsia="華康楷書體W3"/>
              </w:rPr>
            </w:pPr>
            <w:r>
              <w:rPr>
                <w:rFonts w:eastAsia="華康楷書體W3"/>
              </w:rPr>
              <w:t>$525</w:t>
            </w:r>
          </w:p>
        </w:tc>
        <w:tc>
          <w:tcPr>
            <w:tcW w:w="1200" w:type="dxa"/>
            <w:tcBorders>
              <w:top w:val="single" w:sz="6" w:space="0" w:color="auto"/>
              <w:left w:val="single" w:sz="6" w:space="0" w:color="auto"/>
              <w:bottom w:val="single" w:sz="6" w:space="0" w:color="auto"/>
              <w:right w:val="single" w:sz="6" w:space="0" w:color="auto"/>
            </w:tcBorders>
          </w:tcPr>
          <w:p w:rsidR="00DD6277" w:rsidRDefault="009B506F">
            <w:pPr>
              <w:jc w:val="right"/>
              <w:rPr>
                <w:rFonts w:eastAsia="華康楷書體W3"/>
              </w:rPr>
            </w:pPr>
            <w:r>
              <w:rPr>
                <w:rFonts w:eastAsia="華康楷書體W3"/>
              </w:rPr>
              <w:t>40.8%</w:t>
            </w:r>
          </w:p>
        </w:tc>
      </w:tr>
      <w:tr w:rsidR="00DD6277">
        <w:tc>
          <w:tcPr>
            <w:tcW w:w="3485" w:type="dxa"/>
            <w:tcBorders>
              <w:top w:val="single" w:sz="6" w:space="0" w:color="auto"/>
              <w:left w:val="single" w:sz="6" w:space="0" w:color="auto"/>
              <w:bottom w:val="single" w:sz="6" w:space="0" w:color="auto"/>
              <w:right w:val="single" w:sz="6" w:space="0" w:color="auto"/>
            </w:tcBorders>
          </w:tcPr>
          <w:p w:rsidR="00DD6277" w:rsidRDefault="009B506F">
            <w:pPr>
              <w:ind w:left="709" w:hanging="617"/>
              <w:jc w:val="both"/>
              <w:rPr>
                <w:rFonts w:eastAsia="華康楷書體W3"/>
                <w:lang w:val="en-US"/>
              </w:rPr>
            </w:pPr>
            <w:r>
              <w:rPr>
                <w:rFonts w:eastAsia="華康楷書體W3" w:hint="eastAsia"/>
              </w:rPr>
              <w:t>Housing expenditure</w:t>
            </w:r>
          </w:p>
        </w:tc>
        <w:tc>
          <w:tcPr>
            <w:tcW w:w="1200" w:type="dxa"/>
            <w:tcBorders>
              <w:top w:val="single" w:sz="6" w:space="0" w:color="auto"/>
              <w:left w:val="single" w:sz="6" w:space="0" w:color="auto"/>
              <w:bottom w:val="single" w:sz="6" w:space="0" w:color="auto"/>
              <w:right w:val="single" w:sz="6" w:space="0" w:color="auto"/>
            </w:tcBorders>
          </w:tcPr>
          <w:p w:rsidR="00DD6277" w:rsidRDefault="009B506F">
            <w:pPr>
              <w:jc w:val="right"/>
              <w:rPr>
                <w:rFonts w:eastAsia="華康楷書體W3"/>
              </w:rPr>
            </w:pPr>
            <w:r>
              <w:rPr>
                <w:rFonts w:eastAsia="華康楷書體W3"/>
              </w:rPr>
              <w:t>$217</w:t>
            </w:r>
          </w:p>
        </w:tc>
        <w:tc>
          <w:tcPr>
            <w:tcW w:w="1440" w:type="dxa"/>
            <w:tcBorders>
              <w:top w:val="single" w:sz="6" w:space="0" w:color="auto"/>
              <w:left w:val="single" w:sz="6" w:space="0" w:color="auto"/>
              <w:bottom w:val="single" w:sz="6" w:space="0" w:color="auto"/>
              <w:right w:val="single" w:sz="6" w:space="0" w:color="auto"/>
            </w:tcBorders>
          </w:tcPr>
          <w:p w:rsidR="00DD6277" w:rsidRDefault="009B506F">
            <w:pPr>
              <w:jc w:val="right"/>
              <w:rPr>
                <w:rFonts w:eastAsia="華康楷書體W3"/>
              </w:rPr>
            </w:pPr>
            <w:r>
              <w:rPr>
                <w:rFonts w:eastAsia="華康楷書體W3"/>
              </w:rPr>
              <w:t>$483</w:t>
            </w:r>
          </w:p>
        </w:tc>
        <w:tc>
          <w:tcPr>
            <w:tcW w:w="1200" w:type="dxa"/>
            <w:tcBorders>
              <w:top w:val="single" w:sz="6" w:space="0" w:color="auto"/>
              <w:left w:val="single" w:sz="6" w:space="0" w:color="auto"/>
              <w:bottom w:val="single" w:sz="6" w:space="0" w:color="auto"/>
              <w:right w:val="single" w:sz="6" w:space="0" w:color="auto"/>
            </w:tcBorders>
          </w:tcPr>
          <w:p w:rsidR="00DD6277" w:rsidRDefault="009B506F">
            <w:pPr>
              <w:jc w:val="right"/>
              <w:rPr>
                <w:rFonts w:eastAsia="華康楷書體W3"/>
              </w:rPr>
            </w:pPr>
            <w:r>
              <w:rPr>
                <w:rFonts w:eastAsia="華康楷書體W3"/>
              </w:rPr>
              <w:t>122.6%</w:t>
            </w:r>
          </w:p>
        </w:tc>
      </w:tr>
      <w:tr w:rsidR="00DD6277">
        <w:tc>
          <w:tcPr>
            <w:tcW w:w="3485" w:type="dxa"/>
            <w:tcBorders>
              <w:top w:val="single" w:sz="6" w:space="0" w:color="auto"/>
              <w:right w:val="single" w:sz="6" w:space="0" w:color="auto"/>
            </w:tcBorders>
          </w:tcPr>
          <w:p w:rsidR="00DD6277" w:rsidRDefault="00DD6277">
            <w:pPr>
              <w:ind w:left="709" w:hanging="617"/>
              <w:jc w:val="both"/>
              <w:rPr>
                <w:rFonts w:eastAsia="華康楷書體W3"/>
              </w:rPr>
            </w:pPr>
          </w:p>
        </w:tc>
        <w:tc>
          <w:tcPr>
            <w:tcW w:w="2640" w:type="dxa"/>
            <w:gridSpan w:val="2"/>
            <w:tcBorders>
              <w:top w:val="single" w:sz="6" w:space="0" w:color="auto"/>
              <w:left w:val="single" w:sz="6" w:space="0" w:color="auto"/>
              <w:bottom w:val="single" w:sz="6" w:space="0" w:color="auto"/>
              <w:right w:val="single" w:sz="6" w:space="0" w:color="auto"/>
            </w:tcBorders>
          </w:tcPr>
          <w:p w:rsidR="00DD6277" w:rsidRDefault="009B506F">
            <w:pPr>
              <w:jc w:val="center"/>
              <w:rPr>
                <w:rFonts w:eastAsia="華康楷書體W3"/>
                <w:lang w:val="en-US"/>
              </w:rPr>
            </w:pPr>
            <w:r>
              <w:rPr>
                <w:rFonts w:eastAsia="華康楷書體W3"/>
              </w:rPr>
              <w:t>89/90 - 94/95</w:t>
            </w:r>
            <w:r>
              <w:rPr>
                <w:rFonts w:eastAsia="華康楷書體W3" w:hint="eastAsia"/>
              </w:rPr>
              <w:t xml:space="preserve"> inflation rate</w:t>
            </w:r>
          </w:p>
        </w:tc>
        <w:tc>
          <w:tcPr>
            <w:tcW w:w="1200" w:type="dxa"/>
            <w:tcBorders>
              <w:top w:val="single" w:sz="6" w:space="0" w:color="auto"/>
              <w:left w:val="single" w:sz="6" w:space="0" w:color="auto"/>
              <w:bottom w:val="single" w:sz="6" w:space="0" w:color="auto"/>
              <w:right w:val="single" w:sz="6" w:space="0" w:color="auto"/>
            </w:tcBorders>
          </w:tcPr>
          <w:p w:rsidR="00DD6277" w:rsidRDefault="009B506F">
            <w:pPr>
              <w:pStyle w:val="ChapterTitle"/>
              <w:keepNext w:val="0"/>
              <w:keepLines w:val="0"/>
              <w:tabs>
                <w:tab w:val="clear" w:pos="8309"/>
              </w:tabs>
              <w:spacing w:before="0" w:after="0"/>
              <w:jc w:val="right"/>
              <w:rPr>
                <w:rFonts w:ascii="Times New Roman" w:eastAsia="華康楷書體W3" w:hAnsi="Times New Roman"/>
                <w:caps w:val="0"/>
                <w:spacing w:val="0"/>
                <w:kern w:val="0"/>
              </w:rPr>
            </w:pPr>
            <w:r>
              <w:rPr>
                <w:rFonts w:ascii="Times New Roman" w:eastAsia="華康楷書體W3" w:hAnsi="Times New Roman"/>
                <w:caps w:val="0"/>
                <w:spacing w:val="0"/>
                <w:kern w:val="0"/>
              </w:rPr>
              <w:t>57%</w:t>
            </w:r>
          </w:p>
        </w:tc>
      </w:tr>
    </w:tbl>
    <w:p w:rsidR="00DD6277" w:rsidRDefault="00DD6277">
      <w:pPr>
        <w:ind w:left="1488" w:hanging="480"/>
        <w:jc w:val="both"/>
      </w:pPr>
    </w:p>
    <w:p w:rsidR="00DD6277" w:rsidRDefault="009B506F">
      <w:pPr>
        <w:pStyle w:val="a0"/>
      </w:pPr>
      <w:r>
        <w:rPr>
          <w:lang w:val="en-US"/>
        </w:rPr>
        <w:t>The rise of housing cost had greater impact on small households and those liv</w:t>
      </w:r>
      <w:r>
        <w:rPr>
          <w:rFonts w:hint="eastAsia"/>
          <w:lang w:val="en-US"/>
        </w:rPr>
        <w:t xml:space="preserve">ing </w:t>
      </w:r>
      <w:r>
        <w:rPr>
          <w:lang w:val="en-US"/>
        </w:rPr>
        <w:t xml:space="preserve">in private housing. These households spent larger proportion of their total income on housing. </w:t>
      </w:r>
      <w:r>
        <w:rPr>
          <w:rFonts w:hint="eastAsia"/>
          <w:lang w:val="en-US"/>
        </w:rPr>
        <w:t>Unlike the</w:t>
      </w:r>
      <w:r>
        <w:rPr>
          <w:lang w:val="en-US"/>
        </w:rPr>
        <w:t xml:space="preserve"> households of more members, larger proportion of single person households live</w:t>
      </w:r>
      <w:r>
        <w:rPr>
          <w:rFonts w:hint="eastAsia"/>
          <w:lang w:val="en-US"/>
        </w:rPr>
        <w:t xml:space="preserve">d </w:t>
      </w:r>
      <w:r>
        <w:rPr>
          <w:lang w:val="en-US"/>
        </w:rPr>
        <w:t xml:space="preserve">in private housing. It is because the supply of public housing used to neglect the need of single-person and </w:t>
      </w:r>
      <w:proofErr w:type="gramStart"/>
      <w:r>
        <w:rPr>
          <w:lang w:val="en-US"/>
        </w:rPr>
        <w:t>two-persons</w:t>
      </w:r>
      <w:proofErr w:type="gramEnd"/>
      <w:r>
        <w:rPr>
          <w:lang w:val="en-US"/>
        </w:rPr>
        <w:t xml:space="preserve"> households. Although single-person household</w:t>
      </w:r>
      <w:r>
        <w:rPr>
          <w:rFonts w:hint="eastAsia"/>
          <w:lang w:val="en-US"/>
        </w:rPr>
        <w:t>s</w:t>
      </w:r>
      <w:r>
        <w:rPr>
          <w:lang w:val="en-US"/>
        </w:rPr>
        <w:t xml:space="preserve"> can apply for public rental housing, </w:t>
      </w:r>
      <w:del w:id="394" w:author="Wong Hung" w:date="2003-09-10T13:35:00Z">
        <w:r>
          <w:rPr>
            <w:lang w:val="en-US"/>
          </w:rPr>
          <w:delText xml:space="preserve">, </w:delText>
        </w:r>
      </w:del>
      <w:r>
        <w:rPr>
          <w:lang w:val="en-US"/>
        </w:rPr>
        <w:t xml:space="preserve">the waiting time </w:t>
      </w:r>
      <w:r>
        <w:rPr>
          <w:rFonts w:hint="eastAsia"/>
          <w:lang w:val="en-US"/>
        </w:rPr>
        <w:t>was</w:t>
      </w:r>
      <w:r>
        <w:rPr>
          <w:lang w:val="en-US"/>
        </w:rPr>
        <w:t xml:space="preserve"> so long that most of them </w:t>
      </w:r>
      <w:r>
        <w:rPr>
          <w:rFonts w:hint="eastAsia"/>
          <w:lang w:val="en-US"/>
        </w:rPr>
        <w:t>were</w:t>
      </w:r>
      <w:r>
        <w:rPr>
          <w:lang w:val="en-US"/>
        </w:rPr>
        <w:t xml:space="preserve"> forced to take up accommodation in the private sector.</w:t>
      </w:r>
      <w:r>
        <w:t xml:space="preserve"> </w:t>
      </w:r>
    </w:p>
    <w:p w:rsidR="00DD6277" w:rsidRDefault="009B506F">
      <w:pPr>
        <w:pStyle w:val="a0"/>
        <w:rPr>
          <w:rFonts w:eastAsia=""/>
        </w:rPr>
      </w:pPr>
      <w:r>
        <w:rPr>
          <w:rFonts w:eastAsia=""/>
        </w:rPr>
        <w:lastRenderedPageBreak/>
        <w:t xml:space="preserve">In 94/95, the lowest 5% expenditure group of single-person households spent $483 on housing. During that period, the average rent </w:t>
      </w:r>
      <w:r>
        <w:rPr>
          <w:rFonts w:eastAsia="" w:hint="eastAsia"/>
        </w:rPr>
        <w:t>of</w:t>
      </w:r>
      <w:r>
        <w:rPr>
          <w:rFonts w:eastAsia=""/>
        </w:rPr>
        <w:t xml:space="preserve"> a caged-home or a bed</w:t>
      </w:r>
      <w:r>
        <w:rPr>
          <w:rFonts w:eastAsia="" w:hint="eastAsia"/>
        </w:rPr>
        <w:t xml:space="preserve"> </w:t>
      </w:r>
      <w:r>
        <w:rPr>
          <w:rFonts w:eastAsia=""/>
        </w:rPr>
        <w:t>sit was $450 to $500. Caged-home and bed</w:t>
      </w:r>
      <w:r>
        <w:rPr>
          <w:rFonts w:eastAsia="" w:hint="eastAsia"/>
        </w:rPr>
        <w:t xml:space="preserve"> </w:t>
      </w:r>
      <w:r>
        <w:rPr>
          <w:rFonts w:eastAsia=""/>
        </w:rPr>
        <w:t xml:space="preserve">sit were the cheapest </w:t>
      </w:r>
      <w:r>
        <w:rPr>
          <w:rFonts w:eastAsia="" w:hint="eastAsia"/>
        </w:rPr>
        <w:t xml:space="preserve">means of </w:t>
      </w:r>
      <w:r>
        <w:rPr>
          <w:rFonts w:eastAsia=""/>
        </w:rPr>
        <w:t xml:space="preserve">accommodation in the private housing market, </w:t>
      </w:r>
      <w:r>
        <w:rPr>
          <w:rFonts w:eastAsia="" w:hint="eastAsia"/>
        </w:rPr>
        <w:t>so</w:t>
      </w:r>
      <w:r>
        <w:rPr>
          <w:rFonts w:eastAsia=""/>
        </w:rPr>
        <w:t xml:space="preserve"> the lowest rent for the poorest single-person household</w:t>
      </w:r>
      <w:r>
        <w:rPr>
          <w:rFonts w:eastAsia="" w:hint="eastAsia"/>
        </w:rPr>
        <w:t>s</w:t>
      </w:r>
      <w:r>
        <w:rPr>
          <w:rFonts w:eastAsia=""/>
        </w:rPr>
        <w:t xml:space="preserve"> </w:t>
      </w:r>
      <w:r>
        <w:rPr>
          <w:rFonts w:eastAsia="" w:hint="eastAsia"/>
        </w:rPr>
        <w:t xml:space="preserve">was </w:t>
      </w:r>
      <w:r>
        <w:rPr>
          <w:rFonts w:eastAsia=""/>
        </w:rPr>
        <w:t xml:space="preserve">around 500 dollars. </w:t>
      </w:r>
      <w:r>
        <w:rPr>
          <w:rFonts w:eastAsia="" w:hint="eastAsia"/>
        </w:rPr>
        <w:t>T</w:t>
      </w:r>
      <w:r>
        <w:rPr>
          <w:rFonts w:eastAsia=""/>
        </w:rPr>
        <w:t>hese people</w:t>
      </w:r>
      <w:r>
        <w:rPr>
          <w:rFonts w:eastAsia="" w:hint="eastAsia"/>
        </w:rPr>
        <w:t>, however,</w:t>
      </w:r>
      <w:r>
        <w:rPr>
          <w:rFonts w:eastAsia=""/>
        </w:rPr>
        <w:t xml:space="preserve"> </w:t>
      </w:r>
      <w:r>
        <w:rPr>
          <w:rFonts w:eastAsia="" w:hint="eastAsia"/>
        </w:rPr>
        <w:t>had</w:t>
      </w:r>
      <w:r>
        <w:rPr>
          <w:rFonts w:eastAsia=""/>
        </w:rPr>
        <w:t xml:space="preserve"> to use </w:t>
      </w:r>
      <w:r>
        <w:rPr>
          <w:rFonts w:eastAsia="" w:hint="eastAsia"/>
        </w:rPr>
        <w:t xml:space="preserve">up </w:t>
      </w:r>
      <w:r>
        <w:rPr>
          <w:rFonts w:eastAsia=""/>
        </w:rPr>
        <w:t>40% of their expenditure on housing and squeeze their other expenditure</w:t>
      </w:r>
      <w:r>
        <w:rPr>
          <w:rFonts w:eastAsia="" w:hint="eastAsia"/>
        </w:rPr>
        <w:t>s</w:t>
      </w:r>
      <w:r>
        <w:rPr>
          <w:rFonts w:eastAsia=""/>
        </w:rPr>
        <w:t>.</w:t>
      </w:r>
    </w:p>
    <w:p w:rsidR="00DD6277" w:rsidRDefault="009B506F">
      <w:pPr>
        <w:pStyle w:val="a0"/>
        <w:rPr>
          <w:lang w:val="en-US"/>
        </w:rPr>
      </w:pPr>
      <w:r>
        <w:rPr>
          <w:lang w:val="en-US"/>
        </w:rPr>
        <w:t xml:space="preserve">The low-income households living in the private housing spend more on housing than </w:t>
      </w:r>
      <w:r>
        <w:rPr>
          <w:rFonts w:hint="eastAsia"/>
          <w:lang w:val="en-US"/>
        </w:rPr>
        <w:t xml:space="preserve">their </w:t>
      </w:r>
      <w:r>
        <w:rPr>
          <w:lang w:val="en-US"/>
        </w:rPr>
        <w:t>counterparts living in public housing. In 94/95, among the one-person household</w:t>
      </w:r>
      <w:r>
        <w:rPr>
          <w:rFonts w:hint="eastAsia"/>
          <w:lang w:val="en-US"/>
        </w:rPr>
        <w:t>s</w:t>
      </w:r>
      <w:r>
        <w:rPr>
          <w:lang w:val="en-US"/>
        </w:rPr>
        <w:t xml:space="preserve"> </w:t>
      </w:r>
      <w:r>
        <w:rPr>
          <w:rFonts w:hint="eastAsia"/>
          <w:lang w:val="en-US"/>
        </w:rPr>
        <w:t xml:space="preserve">of the </w:t>
      </w:r>
      <w:r>
        <w:rPr>
          <w:lang w:val="en-US"/>
        </w:rPr>
        <w:t>lowest 10% expenditure group, those liv</w:t>
      </w:r>
      <w:r>
        <w:rPr>
          <w:rFonts w:hint="eastAsia"/>
          <w:lang w:val="en-US"/>
        </w:rPr>
        <w:t>ing</w:t>
      </w:r>
      <w:r>
        <w:rPr>
          <w:lang w:val="en-US"/>
        </w:rPr>
        <w:t xml:space="preserve"> in private housing spent 48% of their total expenditure on housing, while those </w:t>
      </w:r>
      <w:r>
        <w:rPr>
          <w:rFonts w:hint="eastAsia"/>
          <w:lang w:val="en-US"/>
        </w:rPr>
        <w:t>living</w:t>
      </w:r>
      <w:r>
        <w:rPr>
          <w:lang w:val="en-US"/>
        </w:rPr>
        <w:t xml:space="preserve"> in public housing only spent 34% on housing. However, those </w:t>
      </w:r>
      <w:r>
        <w:rPr>
          <w:rFonts w:hint="eastAsia"/>
          <w:lang w:val="en-US"/>
        </w:rPr>
        <w:t xml:space="preserve">who </w:t>
      </w:r>
      <w:r>
        <w:rPr>
          <w:lang w:val="en-US"/>
        </w:rPr>
        <w:t>live</w:t>
      </w:r>
      <w:r>
        <w:rPr>
          <w:rFonts w:hint="eastAsia"/>
          <w:lang w:val="en-US"/>
        </w:rPr>
        <w:t>d</w:t>
      </w:r>
      <w:r>
        <w:rPr>
          <w:lang w:val="en-US"/>
        </w:rPr>
        <w:t xml:space="preserve"> in the public housing still fac</w:t>
      </w:r>
      <w:r>
        <w:rPr>
          <w:rFonts w:hint="eastAsia"/>
          <w:lang w:val="en-US"/>
        </w:rPr>
        <w:t>ed</w:t>
      </w:r>
      <w:r>
        <w:rPr>
          <w:lang w:val="en-US"/>
        </w:rPr>
        <w:t xml:space="preserve"> the pressure of high rent. The guideline of fixing rent </w:t>
      </w:r>
      <w:r>
        <w:rPr>
          <w:rFonts w:hint="eastAsia"/>
          <w:lang w:val="en-US"/>
        </w:rPr>
        <w:t>adopted</w:t>
      </w:r>
      <w:r>
        <w:rPr>
          <w:lang w:val="en-US"/>
        </w:rPr>
        <w:t xml:space="preserve"> by the Housing Authority is that the </w:t>
      </w:r>
      <w:r>
        <w:rPr>
          <w:rFonts w:hint="eastAsia"/>
          <w:lang w:val="en-US"/>
        </w:rPr>
        <w:t>standard</w:t>
      </w:r>
      <w:r>
        <w:rPr>
          <w:lang w:val="en-US"/>
        </w:rPr>
        <w:t xml:space="preserve"> rent should not exceed 15% of the median income of the potential tenants. Those the one-person household</w:t>
      </w:r>
      <w:r>
        <w:rPr>
          <w:rFonts w:hint="eastAsia"/>
          <w:lang w:val="en-US"/>
        </w:rPr>
        <w:t>s</w:t>
      </w:r>
      <w:r>
        <w:rPr>
          <w:lang w:val="en-US"/>
        </w:rPr>
        <w:t xml:space="preserve"> </w:t>
      </w:r>
      <w:r>
        <w:rPr>
          <w:rFonts w:hint="eastAsia"/>
          <w:lang w:val="en-US"/>
        </w:rPr>
        <w:t xml:space="preserve">of the </w:t>
      </w:r>
      <w:r>
        <w:rPr>
          <w:lang w:val="en-US"/>
        </w:rPr>
        <w:t>lowest 10% expenditure group</w:t>
      </w:r>
      <w:r>
        <w:rPr>
          <w:rFonts w:hint="eastAsia"/>
          <w:lang w:val="en-US"/>
        </w:rPr>
        <w:t xml:space="preserve"> </w:t>
      </w:r>
      <w:r>
        <w:rPr>
          <w:lang w:val="en-US"/>
        </w:rPr>
        <w:t>in public housing spen</w:t>
      </w:r>
      <w:r>
        <w:rPr>
          <w:rFonts w:hint="eastAsia"/>
          <w:lang w:val="en-US"/>
        </w:rPr>
        <w:t xml:space="preserve">t </w:t>
      </w:r>
      <w:r>
        <w:rPr>
          <w:lang w:val="en-US"/>
        </w:rPr>
        <w:t xml:space="preserve">$519 on housing, </w:t>
      </w:r>
      <w:r>
        <w:rPr>
          <w:rFonts w:hint="eastAsia"/>
          <w:lang w:val="en-US"/>
        </w:rPr>
        <w:t xml:space="preserve">about </w:t>
      </w:r>
      <w:r>
        <w:rPr>
          <w:lang w:val="en-US"/>
        </w:rPr>
        <w:t xml:space="preserve">31% of their total income, which </w:t>
      </w:r>
      <w:r>
        <w:rPr>
          <w:rFonts w:hint="eastAsia"/>
          <w:lang w:val="en-US"/>
        </w:rPr>
        <w:t>wa</w:t>
      </w:r>
      <w:r>
        <w:rPr>
          <w:lang w:val="en-US"/>
        </w:rPr>
        <w:t>s double the standard rate set by the Housing Authority.</w:t>
      </w:r>
    </w:p>
    <w:p w:rsidR="00DD6277" w:rsidRDefault="009B506F">
      <w:pPr>
        <w:pStyle w:val="a0"/>
      </w:pPr>
      <w:r>
        <w:rPr>
          <w:lang w:val="en-US"/>
        </w:rPr>
        <w:t xml:space="preserve">Wong and Chua </w:t>
      </w:r>
      <w:ins w:id="395" w:author="Wong Hung" w:date="2003-09-10T13:36:00Z">
        <w:r>
          <w:rPr>
            <w:lang w:val="en-US"/>
          </w:rPr>
          <w:t>(</w:t>
        </w:r>
        <w:r>
          <w:rPr>
            <w:rFonts w:hint="eastAsia"/>
          </w:rPr>
          <w:t>1996)</w:t>
        </w:r>
        <w:r>
          <w:t xml:space="preserve"> </w:t>
        </w:r>
      </w:ins>
      <w:r>
        <w:rPr>
          <w:rFonts w:hint="eastAsia"/>
        </w:rPr>
        <w:t xml:space="preserve">illustrate and account for </w:t>
      </w:r>
      <w:r>
        <w:t>the existence of households living in ‘abject poverty’: low-expenditure households who squeeze their food expenditure in order to pay the housing expenditure</w:t>
      </w:r>
      <w:del w:id="396" w:author="Wong Hung" w:date="2003-09-10T13:36:00Z">
        <w:r>
          <w:rPr>
            <w:lang w:val="en-US"/>
          </w:rPr>
          <w:delText xml:space="preserve"> </w:delText>
        </w:r>
        <w:r>
          <w:rPr>
            <w:rFonts w:hint="eastAsia"/>
            <w:lang w:val="en-US"/>
          </w:rPr>
          <w:delText xml:space="preserve">in </w:delText>
        </w:r>
        <w:r>
          <w:rPr>
            <w:lang w:val="en-US"/>
          </w:rPr>
          <w:delText>Wong and Chua (</w:delText>
        </w:r>
        <w:r>
          <w:rPr>
            <w:rFonts w:hint="eastAsia"/>
          </w:rPr>
          <w:delText>1996)</w:delText>
        </w:r>
        <w:r>
          <w:delText>.</w:delText>
        </w:r>
      </w:del>
      <w:ins w:id="397" w:author="Wong Hung" w:date="2003-09-10T13:36:00Z">
        <w:r>
          <w:t>.</w:t>
        </w:r>
      </w:ins>
      <w:r>
        <w:t xml:space="preserve"> They argue that the existence of a turning point of the Engel Curve </w:t>
      </w:r>
      <w:r>
        <w:rPr>
          <w:rFonts w:hint="eastAsia"/>
        </w:rPr>
        <w:t>is</w:t>
      </w:r>
      <w:r>
        <w:t xml:space="preserve"> caused by the lower price elasticity of their housing expenditure than their food expenditure. They </w:t>
      </w:r>
      <w:r>
        <w:rPr>
          <w:rFonts w:hint="eastAsia"/>
        </w:rPr>
        <w:t>claim</w:t>
      </w:r>
      <w:r>
        <w:t xml:space="preserve"> that the low elasticity of housing expenditure of the low-expenditure households is caused by the formalisation of the housing market in Hong Kong.</w:t>
      </w:r>
    </w:p>
    <w:p w:rsidR="00DD6277" w:rsidRDefault="009B506F">
      <w:pPr>
        <w:pStyle w:val="a0"/>
      </w:pPr>
      <w:r>
        <w:t>Before the 1980s, poor households in Hong Kong mainly appl</w:t>
      </w:r>
      <w:r>
        <w:rPr>
          <w:rFonts w:hint="eastAsia"/>
        </w:rPr>
        <w:t>ied</w:t>
      </w:r>
      <w:r>
        <w:t xml:space="preserve"> for public housing to fulfil their housing need. While they were waiting for public rental housing, they had to rent bed sits or rooms in the private housing market. When they found the rent in the private housing market unbearable, the poor households could fulfil their housing need by different accommodations in the informal economy: buying squatters or rooftop flats, or th</w:t>
      </w:r>
      <w:r>
        <w:rPr>
          <w:rFonts w:hint="eastAsia"/>
        </w:rPr>
        <w:t>r</w:t>
      </w:r>
      <w:r>
        <w:t>ough self-help strategy to buil</w:t>
      </w:r>
      <w:r>
        <w:rPr>
          <w:rFonts w:hint="eastAsia"/>
        </w:rPr>
        <w:t xml:space="preserve">d </w:t>
      </w:r>
      <w:r>
        <w:t>their own squatters or boathouses.</w:t>
      </w:r>
    </w:p>
    <w:p w:rsidR="00DD6277" w:rsidRDefault="009B506F">
      <w:pPr>
        <w:pStyle w:val="a0"/>
        <w:rPr>
          <w:lang w:val="en-US"/>
        </w:rPr>
      </w:pPr>
      <w:r>
        <w:rPr>
          <w:rFonts w:hint="eastAsia"/>
          <w:lang w:val="en-US"/>
        </w:rPr>
        <w:t>T</w:t>
      </w:r>
      <w:r>
        <w:rPr>
          <w:lang w:val="en-US"/>
        </w:rPr>
        <w:t xml:space="preserve">he private housing </w:t>
      </w:r>
      <w:proofErr w:type="gramStart"/>
      <w:r>
        <w:rPr>
          <w:lang w:val="en-US"/>
        </w:rPr>
        <w:t>market in Hong Kong</w:t>
      </w:r>
      <w:r>
        <w:rPr>
          <w:rFonts w:hint="eastAsia"/>
          <w:lang w:val="en-US"/>
        </w:rPr>
        <w:t>, however,</w:t>
      </w:r>
      <w:r>
        <w:rPr>
          <w:lang w:val="en-US"/>
        </w:rPr>
        <w:t xml:space="preserve"> </w:t>
      </w:r>
      <w:r>
        <w:rPr>
          <w:rFonts w:hint="eastAsia"/>
          <w:lang w:val="en-US"/>
        </w:rPr>
        <w:t>have</w:t>
      </w:r>
      <w:proofErr w:type="gramEnd"/>
      <w:r>
        <w:rPr>
          <w:rFonts w:hint="eastAsia"/>
          <w:lang w:val="en-US"/>
        </w:rPr>
        <w:t xml:space="preserve"> </w:t>
      </w:r>
      <w:r>
        <w:rPr>
          <w:lang w:val="en-US"/>
        </w:rPr>
        <w:t>bec</w:t>
      </w:r>
      <w:r>
        <w:rPr>
          <w:rFonts w:hint="eastAsia"/>
          <w:lang w:val="en-US"/>
        </w:rPr>
        <w:t>o</w:t>
      </w:r>
      <w:r>
        <w:rPr>
          <w:lang w:val="en-US"/>
        </w:rPr>
        <w:t>me more ‘formalized’ after the government tr</w:t>
      </w:r>
      <w:r>
        <w:rPr>
          <w:rFonts w:hint="eastAsia"/>
          <w:lang w:val="en-US"/>
        </w:rPr>
        <w:t>ied</w:t>
      </w:r>
      <w:r>
        <w:rPr>
          <w:lang w:val="en-US"/>
        </w:rPr>
        <w:t xml:space="preserve"> to regulate and demolish the squatters, rooftop houses and caged-home</w:t>
      </w:r>
      <w:r>
        <w:rPr>
          <w:rFonts w:hint="eastAsia"/>
          <w:lang w:val="en-US"/>
        </w:rPr>
        <w:t>.</w:t>
      </w:r>
      <w:r>
        <w:rPr>
          <w:lang w:val="en-US"/>
        </w:rPr>
        <w:t xml:space="preserve"> </w:t>
      </w:r>
      <w:r>
        <w:rPr>
          <w:rFonts w:hint="eastAsia"/>
          <w:lang w:val="en-US"/>
        </w:rPr>
        <w:t xml:space="preserve">Consequently, </w:t>
      </w:r>
      <w:r>
        <w:rPr>
          <w:lang w:val="en-US"/>
        </w:rPr>
        <w:t>the choice</w:t>
      </w:r>
      <w:r>
        <w:rPr>
          <w:rFonts w:hint="eastAsia"/>
          <w:lang w:val="en-US"/>
        </w:rPr>
        <w:t>s</w:t>
      </w:r>
      <w:r>
        <w:rPr>
          <w:lang w:val="en-US"/>
        </w:rPr>
        <w:t xml:space="preserve"> of the poor households bec</w:t>
      </w:r>
      <w:r>
        <w:rPr>
          <w:rFonts w:hint="eastAsia"/>
          <w:lang w:val="en-US"/>
        </w:rPr>
        <w:t>ome</w:t>
      </w:r>
      <w:r>
        <w:rPr>
          <w:lang w:val="en-US"/>
        </w:rPr>
        <w:t xml:space="preserve"> less and less. The only </w:t>
      </w:r>
      <w:r>
        <w:rPr>
          <w:rFonts w:hint="eastAsia"/>
          <w:lang w:val="en-US"/>
        </w:rPr>
        <w:t>outlet</w:t>
      </w:r>
      <w:r>
        <w:rPr>
          <w:lang w:val="en-US"/>
        </w:rPr>
        <w:t xml:space="preserve"> for those </w:t>
      </w:r>
      <w:r>
        <w:rPr>
          <w:rFonts w:hint="eastAsia"/>
          <w:lang w:val="en-US"/>
        </w:rPr>
        <w:t xml:space="preserve">who </w:t>
      </w:r>
      <w:r>
        <w:rPr>
          <w:lang w:val="en-US"/>
        </w:rPr>
        <w:t>cannot find accommodation in the public housing, mainly single person household</w:t>
      </w:r>
      <w:r>
        <w:rPr>
          <w:rFonts w:hint="eastAsia"/>
          <w:lang w:val="en-US"/>
        </w:rPr>
        <w:t>s</w:t>
      </w:r>
      <w:r>
        <w:rPr>
          <w:lang w:val="en-US"/>
        </w:rPr>
        <w:t xml:space="preserve"> and new arrivals, is to live in bed sit</w:t>
      </w:r>
      <w:r>
        <w:rPr>
          <w:rFonts w:hint="eastAsia"/>
          <w:lang w:val="en-US"/>
        </w:rPr>
        <w:t>s</w:t>
      </w:r>
      <w:r>
        <w:rPr>
          <w:lang w:val="en-US"/>
        </w:rPr>
        <w:t xml:space="preserve"> or board-partition-rooms in the old urban area</w:t>
      </w:r>
      <w:r>
        <w:rPr>
          <w:rFonts w:hint="eastAsia"/>
          <w:lang w:val="en-US"/>
        </w:rPr>
        <w:t>s</w:t>
      </w:r>
      <w:r>
        <w:rPr>
          <w:lang w:val="en-US"/>
        </w:rPr>
        <w:t>. Worse still, facing the redevelopment of old urban area</w:t>
      </w:r>
      <w:r>
        <w:rPr>
          <w:rFonts w:hint="eastAsia"/>
          <w:lang w:val="en-US"/>
        </w:rPr>
        <w:t>s</w:t>
      </w:r>
      <w:r>
        <w:rPr>
          <w:lang w:val="en-US"/>
        </w:rPr>
        <w:t>, these poor households cannot find enough supply of caged-home</w:t>
      </w:r>
      <w:r>
        <w:rPr>
          <w:rFonts w:hint="eastAsia"/>
          <w:lang w:val="en-US"/>
        </w:rPr>
        <w:t>s</w:t>
      </w:r>
      <w:r>
        <w:rPr>
          <w:lang w:val="en-US"/>
        </w:rPr>
        <w:t xml:space="preserve"> </w:t>
      </w:r>
      <w:r>
        <w:rPr>
          <w:lang w:val="en-US"/>
        </w:rPr>
        <w:lastRenderedPageBreak/>
        <w:t>and board-partition-room</w:t>
      </w:r>
      <w:r>
        <w:rPr>
          <w:rFonts w:hint="eastAsia"/>
          <w:lang w:val="en-US"/>
        </w:rPr>
        <w:t>s</w:t>
      </w:r>
      <w:r>
        <w:rPr>
          <w:lang w:val="en-US"/>
        </w:rPr>
        <w:t>. The elasticity of housing expenditure of such poor household</w:t>
      </w:r>
      <w:r>
        <w:rPr>
          <w:rFonts w:hint="eastAsia"/>
          <w:lang w:val="en-US"/>
        </w:rPr>
        <w:t>s</w:t>
      </w:r>
      <w:r>
        <w:rPr>
          <w:lang w:val="en-US"/>
        </w:rPr>
        <w:t xml:space="preserve"> is extremely low. </w:t>
      </w:r>
      <w:r>
        <w:rPr>
          <w:rFonts w:hint="eastAsia"/>
          <w:lang w:val="en-US"/>
        </w:rPr>
        <w:t>Therefore, i</w:t>
      </w:r>
      <w:r>
        <w:rPr>
          <w:lang w:val="en-US"/>
        </w:rPr>
        <w:t xml:space="preserve">f they cannot afford the rent of these lowest level accommodations, they will become homeless. In short, the increasing housing cost </w:t>
      </w:r>
      <w:r>
        <w:rPr>
          <w:rFonts w:hint="eastAsia"/>
          <w:lang w:val="en-US"/>
        </w:rPr>
        <w:t xml:space="preserve">is the most important factor for both the rise of living cost in Hong Kong as well as </w:t>
      </w:r>
      <w:r>
        <w:rPr>
          <w:lang w:val="en-US"/>
        </w:rPr>
        <w:t xml:space="preserve">the deterioration </w:t>
      </w:r>
      <w:r>
        <w:rPr>
          <w:rFonts w:hint="eastAsia"/>
          <w:lang w:val="en-US"/>
        </w:rPr>
        <w:t xml:space="preserve">of poverty </w:t>
      </w:r>
      <w:r>
        <w:rPr>
          <w:lang w:val="en-US"/>
        </w:rPr>
        <w:t>problem in Hong Kong.</w:t>
      </w:r>
    </w:p>
    <w:p w:rsidR="00DD6277" w:rsidRDefault="00DD6277">
      <w:pPr>
        <w:rPr>
          <w:lang w:val="en-US"/>
        </w:rPr>
      </w:pPr>
    </w:p>
    <w:p w:rsidR="00DD6277" w:rsidRDefault="009B506F">
      <w:pPr>
        <w:pStyle w:val="2"/>
      </w:pPr>
      <w:r>
        <w:t>Income Security</w:t>
      </w:r>
      <w:ins w:id="398" w:author="Wong Hung" w:date="2003-09-09T18:18:00Z">
        <w:r>
          <w:t xml:space="preserve"> of the</w:t>
        </w:r>
      </w:ins>
      <w:r>
        <w:t xml:space="preserve"> in the 1990s : </w:t>
      </w:r>
    </w:p>
    <w:p w:rsidR="00DD6277" w:rsidRDefault="009B506F">
      <w:pPr>
        <w:pStyle w:val="3"/>
        <w:rPr>
          <w:lang w:val="en-US"/>
        </w:rPr>
      </w:pPr>
      <w:r>
        <w:rPr>
          <w:lang w:val="en-US"/>
        </w:rPr>
        <w:t>Growth of Income</w:t>
      </w:r>
      <w:del w:id="399" w:author="Wong Hung" w:date="2003-09-08T13:17:00Z">
        <w:r>
          <w:rPr>
            <w:lang w:val="en-US"/>
          </w:rPr>
          <w:delText xml:space="preserve"> and</w:delText>
        </w:r>
      </w:del>
      <w:r>
        <w:rPr>
          <w:lang w:val="en-US"/>
        </w:rPr>
        <w:t xml:space="preserve"> Inequality </w:t>
      </w:r>
      <w:ins w:id="400" w:author="Wong Hung" w:date="2003-09-08T13:17:00Z">
        <w:r>
          <w:rPr>
            <w:lang w:val="en-US"/>
          </w:rPr>
          <w:t xml:space="preserve">and </w:t>
        </w:r>
      </w:ins>
      <w:r>
        <w:rPr>
          <w:lang w:val="en-US"/>
        </w:rPr>
        <w:t>Poverty</w:t>
      </w:r>
    </w:p>
    <w:p w:rsidR="00DD6277" w:rsidRDefault="009B506F">
      <w:pPr>
        <w:pStyle w:val="a0"/>
      </w:pPr>
      <w:r>
        <w:rPr>
          <w:rFonts w:hint="eastAsia"/>
        </w:rPr>
        <w:t xml:space="preserve">Using different definitions and measurements of poverty, various researchers come to the same conclusion that poverty problem was severe in the 1990s in Hong Kong. They estimate that about six hundred thousand people, that </w:t>
      </w:r>
      <w:proofErr w:type="gramStart"/>
      <w:r>
        <w:rPr>
          <w:rFonts w:hint="eastAsia"/>
        </w:rPr>
        <w:t>is</w:t>
      </w:r>
      <w:proofErr w:type="gramEnd"/>
      <w:r>
        <w:rPr>
          <w:rFonts w:hint="eastAsia"/>
        </w:rPr>
        <w:t xml:space="preserve"> 10</w:t>
      </w:r>
      <w:ins w:id="401" w:author="Wong Hung" w:date="2003-09-10T14:40:00Z">
        <w:r>
          <w:t>%</w:t>
        </w:r>
      </w:ins>
      <w:r>
        <w:rPr>
          <w:rFonts w:hint="eastAsia"/>
        </w:rPr>
        <w:t xml:space="preserve"> to 15</w:t>
      </w:r>
      <w:del w:id="402" w:author="Wong Hung" w:date="2003-09-10T14:40:00Z">
        <w:r>
          <w:rPr>
            <w:rFonts w:hint="eastAsia"/>
          </w:rPr>
          <w:delText xml:space="preserve"> per cent</w:delText>
        </w:r>
      </w:del>
      <w:ins w:id="403" w:author="Wong Hung" w:date="2003-09-10T14:40:00Z">
        <w:r>
          <w:rPr>
            <w:rFonts w:hint="eastAsia"/>
          </w:rPr>
          <w:t>%</w:t>
        </w:r>
      </w:ins>
      <w:r>
        <w:rPr>
          <w:rFonts w:hint="eastAsia"/>
        </w:rPr>
        <w:t xml:space="preserve"> of the population were living in poverty during the period 1994 to 1996 (MacPherson &amp; Lo</w:t>
      </w:r>
      <w:ins w:id="404" w:author="Wong Hung" w:date="2003-09-10T14:49:00Z">
        <w:r>
          <w:t>,</w:t>
        </w:r>
      </w:ins>
      <w:r>
        <w:rPr>
          <w:rFonts w:hint="eastAsia"/>
        </w:rPr>
        <w:t xml:space="preserve"> 1997; </w:t>
      </w:r>
      <w:proofErr w:type="spellStart"/>
      <w:r>
        <w:rPr>
          <w:rFonts w:hint="eastAsia"/>
        </w:rPr>
        <w:t>Mok</w:t>
      </w:r>
      <w:proofErr w:type="spellEnd"/>
      <w:r>
        <w:rPr>
          <w:rFonts w:hint="eastAsia"/>
        </w:rPr>
        <w:t xml:space="preserve"> and </w:t>
      </w:r>
      <w:r>
        <w:t>Leung</w:t>
      </w:r>
      <w:ins w:id="405" w:author="Wong Hung" w:date="2003-09-10T14:49:00Z">
        <w:r>
          <w:t>,</w:t>
        </w:r>
      </w:ins>
      <w:r>
        <w:rPr>
          <w:rFonts w:hint="eastAsia"/>
        </w:rPr>
        <w:t xml:space="preserve"> 199</w:t>
      </w:r>
      <w:r>
        <w:t>5</w:t>
      </w:r>
      <w:r>
        <w:rPr>
          <w:rFonts w:hint="eastAsia"/>
        </w:rPr>
        <w:t>; Wong and Chua</w:t>
      </w:r>
      <w:ins w:id="406" w:author="Wong Hung" w:date="2003-09-10T14:49:00Z">
        <w:r>
          <w:t>,</w:t>
        </w:r>
      </w:ins>
      <w:r>
        <w:rPr>
          <w:rFonts w:hint="eastAsia"/>
        </w:rPr>
        <w:t xml:space="preserve"> 1996).</w:t>
      </w:r>
    </w:p>
    <w:p w:rsidR="00DD6277" w:rsidRDefault="009B506F">
      <w:pPr>
        <w:pStyle w:val="a0"/>
        <w:rPr>
          <w:ins w:id="407" w:author="Wong Hung" w:date="2003-09-10T14:49:00Z"/>
        </w:rPr>
      </w:pPr>
      <w:r>
        <w:rPr>
          <w:rFonts w:hint="eastAsia"/>
        </w:rPr>
        <w:t xml:space="preserve">The </w:t>
      </w:r>
      <w:r>
        <w:t xml:space="preserve">gap between the rich and the poor </w:t>
      </w:r>
      <w:r>
        <w:rPr>
          <w:rFonts w:hint="eastAsia"/>
        </w:rPr>
        <w:t>has been</w:t>
      </w:r>
      <w:r>
        <w:t xml:space="preserve"> widening in the 1990s</w:t>
      </w:r>
      <w:r>
        <w:rPr>
          <w:rFonts w:hint="eastAsia"/>
        </w:rPr>
        <w:t xml:space="preserve">. According to the data of the </w:t>
      </w:r>
      <w:del w:id="408" w:author="Wong Hung" w:date="2003-09-09T18:59:00Z">
        <w:r>
          <w:rPr>
            <w:rFonts w:hint="eastAsia"/>
          </w:rPr>
          <w:delText>by-census 1996</w:delText>
        </w:r>
      </w:del>
      <w:ins w:id="409" w:author="Wong Hung" w:date="2003-09-09T18:59:00Z">
        <w:r>
          <w:t>2001 Census</w:t>
        </w:r>
      </w:ins>
      <w:r>
        <w:rPr>
          <w:rFonts w:hint="eastAsia"/>
        </w:rPr>
        <w:t xml:space="preserve">, the Gini </w:t>
      </w:r>
      <w:r>
        <w:t>Coefficient</w:t>
      </w:r>
      <w:r>
        <w:rPr>
          <w:rFonts w:hint="eastAsia"/>
        </w:rPr>
        <w:t xml:space="preserve"> reached its recorded highest level of 0.5</w:t>
      </w:r>
      <w:ins w:id="410" w:author="Wong Hung" w:date="2003-09-09T18:59:00Z">
        <w:r>
          <w:t>25</w:t>
        </w:r>
      </w:ins>
      <w:del w:id="411" w:author="Wong Hung" w:date="2003-09-09T18:59:00Z">
        <w:r>
          <w:rPr>
            <w:rFonts w:hint="eastAsia"/>
          </w:rPr>
          <w:delText>18</w:delText>
        </w:r>
      </w:del>
      <w:r>
        <w:rPr>
          <w:rFonts w:hint="eastAsia"/>
        </w:rPr>
        <w:t xml:space="preserve"> (Hong Kong Census and Statistics Department</w:t>
      </w:r>
      <w:ins w:id="412" w:author="Wong Hung" w:date="2003-09-09T18:59:00Z">
        <w:r>
          <w:t xml:space="preserve">, </w:t>
        </w:r>
      </w:ins>
      <w:del w:id="413" w:author="Wong Hung" w:date="2003-09-09T18:59:00Z">
        <w:r>
          <w:rPr>
            <w:rFonts w:hint="eastAsia"/>
          </w:rPr>
          <w:delText xml:space="preserve"> 199</w:delText>
        </w:r>
        <w:r>
          <w:delText>6b</w:delText>
        </w:r>
      </w:del>
      <w:ins w:id="414" w:author="Wong Hung" w:date="2003-09-09T18:59:00Z">
        <w:r>
          <w:t>2001</w:t>
        </w:r>
      </w:ins>
      <w:ins w:id="415" w:author="Wong Hung" w:date="2003-09-10T13:38:00Z">
        <w:r>
          <w:t>b</w:t>
        </w:r>
      </w:ins>
      <w:r>
        <w:rPr>
          <w:rFonts w:hint="eastAsia"/>
        </w:rPr>
        <w:t xml:space="preserve">). In 1971 the Gini Coefficient of Hong Kong was only 0.43. Nevertheless, in the 1980s the economic restructuring process had induced a </w:t>
      </w:r>
      <w:r>
        <w:t>growing discrepancy in income;</w:t>
      </w:r>
      <w:r>
        <w:rPr>
          <w:rFonts w:hint="eastAsia"/>
        </w:rPr>
        <w:t xml:space="preserve"> thus the Gini Coefficient was increasing </w:t>
      </w:r>
      <w:r>
        <w:t>and</w:t>
      </w:r>
      <w:r>
        <w:rPr>
          <w:rFonts w:hint="eastAsia"/>
        </w:rPr>
        <w:t xml:space="preserve"> reached 0.451 in 1981 and then 0.476 in 1991. </w:t>
      </w:r>
      <w:r>
        <w:t>In the</w:t>
      </w:r>
      <w:r>
        <w:rPr>
          <w:rFonts w:hint="eastAsia"/>
        </w:rPr>
        <w:t xml:space="preserve"> early 1990s the process of economic restructuring accelerated, with a concomitant widening of the gap between the rich and the poor.</w:t>
      </w:r>
    </w:p>
    <w:p w:rsidR="00DD6277" w:rsidRDefault="009B506F">
      <w:pPr>
        <w:pStyle w:val="a0"/>
        <w:numPr>
          <w:ins w:id="416" w:author="Wong Hung" w:date="2003-09-10T14:49:00Z"/>
        </w:numPr>
        <w:rPr>
          <w:ins w:id="417" w:author="Wong Hung" w:date="2003-09-10T14:49:00Z"/>
        </w:rPr>
      </w:pPr>
      <w:ins w:id="418" w:author="Wong Hung" w:date="2003-09-10T14:49:00Z">
        <w:r>
          <w:rPr>
            <w:rFonts w:hint="eastAsia"/>
          </w:rPr>
          <w:t xml:space="preserve">From 1981 to </w:t>
        </w:r>
        <w:r>
          <w:t>2001, households with the lowest income ha</w:t>
        </w:r>
        <w:r>
          <w:rPr>
            <w:rFonts w:hint="eastAsia"/>
          </w:rPr>
          <w:t>d</w:t>
        </w:r>
        <w:r>
          <w:t xml:space="preserve"> shown no sign of improvement, but there is a sign of decrease in the share of income of the low-income households. In fact, 20% of the households with the lowest income earned only 4.6% of total </w:t>
        </w:r>
        <w:proofErr w:type="gramStart"/>
        <w:r>
          <w:t>households</w:t>
        </w:r>
        <w:proofErr w:type="gramEnd"/>
        <w:r>
          <w:t xml:space="preserve"> incomes in 1981. The figure increased slightly in1986 to 5.0 %. But in the period from 1986 to 1991, the figure fell to 4.3%.</w:t>
        </w:r>
        <w:r>
          <w:rPr>
            <w:rFonts w:hint="eastAsia"/>
          </w:rPr>
          <w:t xml:space="preserve"> During the period 1991 to </w:t>
        </w:r>
        <w:r>
          <w:t>1996</w:t>
        </w:r>
        <w:r>
          <w:rPr>
            <w:rFonts w:hint="eastAsia"/>
          </w:rPr>
          <w:t>, the ratio even decreased sharply to 3.7%</w:t>
        </w:r>
        <w:r>
          <w:t xml:space="preserve"> and from 1996 to 2001, the ratio eventually decreased to 3.2%</w:t>
        </w:r>
        <w:r>
          <w:rPr>
            <w:rFonts w:hint="eastAsia"/>
          </w:rPr>
          <w:t>.</w:t>
        </w:r>
        <w:r>
          <w:t xml:space="preserve"> We can see that the income gap </w:t>
        </w:r>
        <w:r>
          <w:rPr>
            <w:rFonts w:hint="eastAsia"/>
          </w:rPr>
          <w:t xml:space="preserve">had widened in the 1980s </w:t>
        </w:r>
        <w:r>
          <w:t>and the situation of low-income households has worsened</w:t>
        </w:r>
        <w:r>
          <w:rPr>
            <w:rFonts w:hint="eastAsia"/>
          </w:rPr>
          <w:t xml:space="preserve"> significantly in the 1990s</w:t>
        </w:r>
        <w:r>
          <w:t xml:space="preserve"> (See Table 6).</w:t>
        </w:r>
      </w:ins>
    </w:p>
    <w:p w:rsidR="00DD6277" w:rsidRDefault="009B506F">
      <w:pPr>
        <w:pStyle w:val="a0"/>
        <w:numPr>
          <w:ins w:id="419" w:author="Wong Hung" w:date="2003-09-10T14:49:00Z"/>
        </w:numPr>
      </w:pPr>
      <w:ins w:id="420" w:author="Wong Hung" w:date="2003-09-10T14:49:00Z">
        <w:r>
          <w:br w:type="page"/>
        </w:r>
      </w:ins>
    </w:p>
    <w:p w:rsidR="00DD6277" w:rsidRDefault="009B506F">
      <w:pPr>
        <w:pStyle w:val="a0"/>
        <w:rPr>
          <w:del w:id="421" w:author="Wong Hung" w:date="2003-09-10T13:40:00Z"/>
        </w:rPr>
      </w:pPr>
      <w:del w:id="422" w:author="Wong Hung" w:date="2003-09-10T13:40:00Z">
        <w:r>
          <w:rPr>
            <w:rFonts w:hint="eastAsia"/>
          </w:rPr>
          <w:lastRenderedPageBreak/>
          <w:delText xml:space="preserve">From 1981 to </w:delText>
        </w:r>
      </w:del>
      <w:del w:id="423" w:author="Wong Hung" w:date="2003-09-09T19:04:00Z">
        <w:r>
          <w:rPr>
            <w:rFonts w:hint="eastAsia"/>
          </w:rPr>
          <w:delText>1996</w:delText>
        </w:r>
      </w:del>
      <w:del w:id="424" w:author="Wong Hung" w:date="2003-09-10T13:40:00Z">
        <w:r>
          <w:delText>, households with the lowest income ha</w:delText>
        </w:r>
        <w:r>
          <w:rPr>
            <w:rFonts w:hint="eastAsia"/>
          </w:rPr>
          <w:delText>d</w:delText>
        </w:r>
        <w:r>
          <w:delText xml:space="preserve"> shown no sign of improvement, but there is a sign of decrease in the share of income of the low-income households. In fact, 20% of the households with the lowest income earned only 4.6% of total households incomes in 1981. The figure increased slightly in1986 to 5.0 per cent. But in the period from 1986 to 1991, the figure fell to 4.3 per cent.</w:delText>
        </w:r>
        <w:r>
          <w:rPr>
            <w:rFonts w:hint="eastAsia"/>
          </w:rPr>
          <w:delText xml:space="preserve"> During the period 1991 to </w:delText>
        </w:r>
      </w:del>
      <w:del w:id="425" w:author="Wong Hung" w:date="2003-09-09T19:05:00Z">
        <w:r>
          <w:rPr>
            <w:rFonts w:hint="eastAsia"/>
          </w:rPr>
          <w:delText>1996</w:delText>
        </w:r>
      </w:del>
      <w:del w:id="426" w:author="Wong Hung" w:date="2003-09-10T13:40:00Z">
        <w:r>
          <w:rPr>
            <w:rFonts w:hint="eastAsia"/>
          </w:rPr>
          <w:delText>, the ratio even decreased sharply to 3.7 per cent.</w:delText>
        </w:r>
        <w:r>
          <w:delText xml:space="preserve"> We can see that the income gap </w:delText>
        </w:r>
        <w:r>
          <w:rPr>
            <w:rFonts w:hint="eastAsia"/>
          </w:rPr>
          <w:delText xml:space="preserve">had widened in the 1980s </w:delText>
        </w:r>
        <w:r>
          <w:delText>and the situation of low-income households has worsened</w:delText>
        </w:r>
        <w:r>
          <w:rPr>
            <w:rFonts w:hint="eastAsia"/>
          </w:rPr>
          <w:delText xml:space="preserve"> significantly in the 1990s</w:delText>
        </w:r>
        <w:r>
          <w:delText xml:space="preserve"> (See Table 6).</w:delText>
        </w:r>
      </w:del>
    </w:p>
    <w:p w:rsidR="00DD6277" w:rsidRDefault="00DD6277">
      <w:pPr>
        <w:jc w:val="center"/>
        <w:rPr>
          <w:rFonts w:eastAsia="華康楷書體W3"/>
          <w:u w:val="single"/>
        </w:rPr>
      </w:pPr>
    </w:p>
    <w:p w:rsidR="00DD6277" w:rsidRDefault="009B506F">
      <w:pPr>
        <w:ind w:left="1081" w:right="564" w:hangingChars="450" w:hanging="1081"/>
        <w:jc w:val="both"/>
        <w:rPr>
          <w:rFonts w:eastAsia="華康楷書體W3"/>
          <w:b/>
          <w:bCs/>
          <w:u w:val="single"/>
        </w:rPr>
      </w:pPr>
      <w:r>
        <w:rPr>
          <w:rFonts w:eastAsia="華康楷書體W3"/>
          <w:b/>
          <w:bCs/>
          <w:u w:val="single"/>
        </w:rPr>
        <w:t xml:space="preserve">Table 6: </w:t>
      </w:r>
      <w:proofErr w:type="spellStart"/>
      <w:r>
        <w:rPr>
          <w:rFonts w:eastAsia="華康楷書體W3"/>
          <w:b/>
          <w:bCs/>
          <w:u w:val="single"/>
        </w:rPr>
        <w:t>Decile</w:t>
      </w:r>
      <w:proofErr w:type="spellEnd"/>
      <w:r>
        <w:rPr>
          <w:rFonts w:eastAsia="華康楷書體W3"/>
          <w:b/>
          <w:bCs/>
          <w:u w:val="single"/>
        </w:rPr>
        <w:t xml:space="preserve"> Distribution of Household Income of Domestic Households, 1981-</w:t>
      </w:r>
      <w:ins w:id="427" w:author="Wong Hung" w:date="2003-09-08T13:17:00Z">
        <w:r>
          <w:rPr>
            <w:rFonts w:eastAsia="華康楷書體W3"/>
            <w:b/>
            <w:bCs/>
            <w:u w:val="single"/>
          </w:rPr>
          <w:t>2001</w:t>
        </w:r>
      </w:ins>
      <w:del w:id="428" w:author="Wong Hung" w:date="2003-09-08T13:17:00Z">
        <w:r>
          <w:rPr>
            <w:rFonts w:eastAsia="華康楷書體W3"/>
            <w:b/>
            <w:bCs/>
            <w:u w:val="single"/>
          </w:rPr>
          <w:delText>1996</w:delText>
        </w:r>
      </w:del>
    </w:p>
    <w:p w:rsidR="00DD6277" w:rsidRDefault="00DD6277">
      <w:pPr>
        <w:jc w:val="center"/>
        <w:rPr>
          <w:rFonts w:ascii="華康楷書體W3" w:eastAsia="華康楷書體W3"/>
          <w:u w:val="single"/>
        </w:rPr>
      </w:pPr>
    </w:p>
    <w:tbl>
      <w:tblPr>
        <w:tblW w:w="0" w:type="auto"/>
        <w:tblInd w:w="9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157"/>
        <w:gridCol w:w="950"/>
        <w:gridCol w:w="924"/>
        <w:gridCol w:w="924"/>
        <w:gridCol w:w="924"/>
        <w:gridCol w:w="924"/>
      </w:tblGrid>
      <w:tr w:rsidR="00DD6277">
        <w:trPr>
          <w:trHeight w:val="302"/>
        </w:trPr>
        <w:tc>
          <w:tcPr>
            <w:tcW w:w="2157" w:type="dxa"/>
          </w:tcPr>
          <w:p w:rsidR="00DD6277" w:rsidRDefault="009B506F">
            <w:pPr>
              <w:jc w:val="right"/>
              <w:rPr>
                <w:rFonts w:ascii="Tahoma" w:eastAsia="華康楷書體W3" w:hAnsi="Tahoma" w:cs="Tahoma"/>
                <w:sz w:val="20"/>
              </w:rPr>
            </w:pPr>
            <w:proofErr w:type="spellStart"/>
            <w:r>
              <w:rPr>
                <w:rFonts w:ascii="Tahoma" w:eastAsia="華康楷書體W3" w:hAnsi="Tahoma" w:cs="Tahoma" w:hint="eastAsia"/>
                <w:sz w:val="20"/>
              </w:rPr>
              <w:t>Decil</w:t>
            </w:r>
            <w:r>
              <w:rPr>
                <w:rFonts w:ascii="Tahoma" w:eastAsia="華康楷書體W3" w:hAnsi="Tahoma" w:cs="Tahoma"/>
                <w:sz w:val="20"/>
              </w:rPr>
              <w:t>e</w:t>
            </w:r>
            <w:proofErr w:type="spellEnd"/>
            <w:r>
              <w:rPr>
                <w:rFonts w:ascii="Tahoma" w:eastAsia="華康楷書體W3" w:hAnsi="Tahoma" w:cs="Tahoma"/>
                <w:sz w:val="20"/>
              </w:rPr>
              <w:t xml:space="preserve"> group</w:t>
            </w:r>
          </w:p>
        </w:tc>
        <w:tc>
          <w:tcPr>
            <w:tcW w:w="950" w:type="dxa"/>
          </w:tcPr>
          <w:p w:rsidR="00DD6277" w:rsidRDefault="009B506F">
            <w:pPr>
              <w:jc w:val="right"/>
              <w:rPr>
                <w:rFonts w:ascii="Tahoma" w:eastAsia="華康楷書體W3" w:hAnsi="Tahoma" w:cs="Tahoma"/>
                <w:sz w:val="20"/>
              </w:rPr>
            </w:pPr>
            <w:r>
              <w:rPr>
                <w:rFonts w:ascii="Tahoma" w:eastAsia="華康楷書體W3" w:hAnsi="Tahoma" w:cs="Tahoma"/>
                <w:sz w:val="20"/>
              </w:rPr>
              <w:t>1981</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1986</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1991</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1996</w:t>
            </w:r>
          </w:p>
        </w:tc>
        <w:tc>
          <w:tcPr>
            <w:tcW w:w="924" w:type="dxa"/>
          </w:tcPr>
          <w:p w:rsidR="00DD6277" w:rsidRDefault="009B506F">
            <w:pPr>
              <w:jc w:val="right"/>
              <w:rPr>
                <w:rFonts w:ascii="Tahoma" w:eastAsia="華康楷書體W3" w:hAnsi="Tahoma" w:cs="Tahoma"/>
                <w:sz w:val="20"/>
              </w:rPr>
            </w:pPr>
            <w:ins w:id="429" w:author="Wong Hung" w:date="2003-09-07T17:47:00Z">
              <w:r>
                <w:rPr>
                  <w:rFonts w:ascii="Tahoma" w:eastAsia="華康楷書體W3" w:hAnsi="Tahoma" w:cs="Tahoma" w:hint="eastAsia"/>
                  <w:sz w:val="20"/>
                </w:rPr>
                <w:t>2001</w:t>
              </w:r>
            </w:ins>
          </w:p>
        </w:tc>
      </w:tr>
      <w:tr w:rsidR="00DD6277">
        <w:trPr>
          <w:trHeight w:val="302"/>
        </w:trPr>
        <w:tc>
          <w:tcPr>
            <w:tcW w:w="2157" w:type="dxa"/>
          </w:tcPr>
          <w:p w:rsidR="00DD6277" w:rsidRDefault="009B506F">
            <w:pPr>
              <w:jc w:val="right"/>
              <w:rPr>
                <w:rFonts w:ascii="Tahoma" w:eastAsia="華康楷書體W3" w:hAnsi="Tahoma" w:cs="Tahoma"/>
                <w:sz w:val="20"/>
              </w:rPr>
            </w:pPr>
            <w:r>
              <w:rPr>
                <w:rFonts w:ascii="Tahoma" w:eastAsia="華康楷書體W3" w:hAnsi="Tahoma" w:cs="Tahoma"/>
                <w:sz w:val="20"/>
              </w:rPr>
              <w:t>1</w:t>
            </w:r>
            <w:r>
              <w:rPr>
                <w:rFonts w:ascii="Tahoma" w:eastAsia="華康楷書體W3" w:hAnsi="Tahoma" w:cs="Tahoma" w:hint="eastAsia"/>
                <w:sz w:val="20"/>
                <w:vertAlign w:val="superscript"/>
              </w:rPr>
              <w:t>st</w:t>
            </w:r>
            <w:r>
              <w:rPr>
                <w:rFonts w:ascii="Tahoma" w:eastAsia="華康楷書體W3" w:hAnsi="Tahoma" w:cs="Tahoma"/>
                <w:sz w:val="20"/>
              </w:rPr>
              <w:t>(lowest)</w:t>
            </w:r>
          </w:p>
        </w:tc>
        <w:tc>
          <w:tcPr>
            <w:tcW w:w="950" w:type="dxa"/>
          </w:tcPr>
          <w:p w:rsidR="00DD6277" w:rsidRDefault="009B506F">
            <w:pPr>
              <w:jc w:val="right"/>
              <w:rPr>
                <w:rFonts w:ascii="Tahoma" w:eastAsia="華康楷書體W3" w:hAnsi="Tahoma" w:cs="Tahoma"/>
                <w:sz w:val="20"/>
              </w:rPr>
            </w:pPr>
            <w:r>
              <w:rPr>
                <w:rFonts w:ascii="Tahoma" w:eastAsia="華康楷書體W3" w:hAnsi="Tahoma" w:cs="Tahoma"/>
                <w:sz w:val="20"/>
              </w:rPr>
              <w:t>1.4</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1.6</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1.3</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1.1</w:t>
            </w:r>
          </w:p>
        </w:tc>
        <w:tc>
          <w:tcPr>
            <w:tcW w:w="924" w:type="dxa"/>
          </w:tcPr>
          <w:p w:rsidR="00DD6277" w:rsidRDefault="009B506F">
            <w:pPr>
              <w:jc w:val="right"/>
              <w:rPr>
                <w:rFonts w:ascii="Tahoma" w:eastAsia="華康楷書體W3" w:hAnsi="Tahoma" w:cs="Tahoma"/>
                <w:sz w:val="20"/>
              </w:rPr>
            </w:pPr>
            <w:ins w:id="430" w:author="Wong Hung" w:date="2003-09-07T17:47:00Z">
              <w:r>
                <w:rPr>
                  <w:rFonts w:ascii="Tahoma" w:eastAsia="華康楷書體W3" w:hAnsi="Tahoma" w:cs="Tahoma" w:hint="eastAsia"/>
                  <w:sz w:val="20"/>
                </w:rPr>
                <w:t>0.9</w:t>
              </w:r>
            </w:ins>
          </w:p>
        </w:tc>
      </w:tr>
      <w:tr w:rsidR="00DD6277">
        <w:trPr>
          <w:trHeight w:val="302"/>
        </w:trPr>
        <w:tc>
          <w:tcPr>
            <w:tcW w:w="2157" w:type="dxa"/>
          </w:tcPr>
          <w:p w:rsidR="00DD6277" w:rsidRDefault="009B506F">
            <w:pPr>
              <w:jc w:val="right"/>
              <w:rPr>
                <w:rFonts w:ascii="Tahoma" w:eastAsia="華康楷書體W3" w:hAnsi="Tahoma" w:cs="Tahoma"/>
                <w:sz w:val="20"/>
              </w:rPr>
            </w:pPr>
            <w:r>
              <w:rPr>
                <w:rFonts w:ascii="Tahoma" w:eastAsia="華康楷書體W3" w:hAnsi="Tahoma" w:cs="Tahoma" w:hint="eastAsia"/>
                <w:sz w:val="20"/>
              </w:rPr>
              <w:t>2</w:t>
            </w:r>
            <w:r>
              <w:rPr>
                <w:rFonts w:ascii="Tahoma" w:eastAsia="華康楷書體W3" w:hAnsi="Tahoma" w:cs="Tahoma" w:hint="eastAsia"/>
                <w:sz w:val="20"/>
                <w:vertAlign w:val="superscript"/>
              </w:rPr>
              <w:t>n</w:t>
            </w:r>
            <w:r>
              <w:rPr>
                <w:rFonts w:ascii="Tahoma" w:eastAsia="華康楷書體W3" w:hAnsi="Tahoma" w:cs="Tahoma"/>
                <w:sz w:val="20"/>
                <w:vertAlign w:val="superscript"/>
              </w:rPr>
              <w:t>d</w:t>
            </w:r>
          </w:p>
        </w:tc>
        <w:tc>
          <w:tcPr>
            <w:tcW w:w="950" w:type="dxa"/>
          </w:tcPr>
          <w:p w:rsidR="00DD6277" w:rsidRDefault="009B506F">
            <w:pPr>
              <w:jc w:val="right"/>
              <w:rPr>
                <w:rFonts w:ascii="Tahoma" w:eastAsia="華康楷書體W3" w:hAnsi="Tahoma" w:cs="Tahoma"/>
                <w:sz w:val="20"/>
              </w:rPr>
            </w:pPr>
            <w:r>
              <w:rPr>
                <w:rFonts w:ascii="Tahoma" w:eastAsia="華康楷書體W3" w:hAnsi="Tahoma" w:cs="Tahoma"/>
                <w:sz w:val="20"/>
              </w:rPr>
              <w:t>3.2</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3.4</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3.0</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2.6</w:t>
            </w:r>
          </w:p>
        </w:tc>
        <w:tc>
          <w:tcPr>
            <w:tcW w:w="924" w:type="dxa"/>
          </w:tcPr>
          <w:p w:rsidR="00DD6277" w:rsidRDefault="009B506F">
            <w:pPr>
              <w:jc w:val="right"/>
              <w:rPr>
                <w:rFonts w:ascii="Tahoma" w:eastAsia="華康楷書體W3" w:hAnsi="Tahoma" w:cs="Tahoma"/>
                <w:sz w:val="20"/>
              </w:rPr>
            </w:pPr>
            <w:ins w:id="431" w:author="Wong Hung" w:date="2003-09-07T17:47:00Z">
              <w:r>
                <w:rPr>
                  <w:rFonts w:ascii="Tahoma" w:eastAsia="華康楷書體W3" w:hAnsi="Tahoma" w:cs="Tahoma" w:hint="eastAsia"/>
                  <w:sz w:val="20"/>
                </w:rPr>
                <w:t>2.3</w:t>
              </w:r>
            </w:ins>
          </w:p>
        </w:tc>
      </w:tr>
      <w:tr w:rsidR="00DD6277">
        <w:trPr>
          <w:trHeight w:val="302"/>
        </w:trPr>
        <w:tc>
          <w:tcPr>
            <w:tcW w:w="2157" w:type="dxa"/>
          </w:tcPr>
          <w:p w:rsidR="00DD6277" w:rsidRDefault="009B506F">
            <w:pPr>
              <w:jc w:val="right"/>
              <w:rPr>
                <w:rFonts w:ascii="Tahoma" w:eastAsia="華康楷書體W3" w:hAnsi="Tahoma" w:cs="Tahoma"/>
                <w:sz w:val="20"/>
              </w:rPr>
            </w:pPr>
            <w:r>
              <w:rPr>
                <w:rFonts w:ascii="Tahoma" w:eastAsia="華康楷書體W3" w:hAnsi="Tahoma" w:cs="Tahoma"/>
                <w:sz w:val="20"/>
              </w:rPr>
              <w:t>3</w:t>
            </w:r>
            <w:r>
              <w:rPr>
                <w:rFonts w:ascii="Tahoma" w:eastAsia="華康楷書體W3" w:hAnsi="Tahoma" w:cs="Tahoma"/>
                <w:sz w:val="20"/>
                <w:vertAlign w:val="superscript"/>
              </w:rPr>
              <w:t>rd</w:t>
            </w:r>
          </w:p>
        </w:tc>
        <w:tc>
          <w:tcPr>
            <w:tcW w:w="950" w:type="dxa"/>
          </w:tcPr>
          <w:p w:rsidR="00DD6277" w:rsidRDefault="009B506F">
            <w:pPr>
              <w:jc w:val="right"/>
              <w:rPr>
                <w:rFonts w:ascii="Tahoma" w:eastAsia="華康楷書體W3" w:hAnsi="Tahoma" w:cs="Tahoma"/>
                <w:sz w:val="20"/>
              </w:rPr>
            </w:pPr>
            <w:r>
              <w:rPr>
                <w:rFonts w:ascii="Tahoma" w:eastAsia="華康楷書體W3" w:hAnsi="Tahoma" w:cs="Tahoma"/>
                <w:sz w:val="20"/>
              </w:rPr>
              <w:t>4.4</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4.4</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4.0</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3.6</w:t>
            </w:r>
          </w:p>
        </w:tc>
        <w:tc>
          <w:tcPr>
            <w:tcW w:w="924" w:type="dxa"/>
          </w:tcPr>
          <w:p w:rsidR="00DD6277" w:rsidRDefault="009B506F">
            <w:pPr>
              <w:jc w:val="right"/>
              <w:rPr>
                <w:rFonts w:ascii="Tahoma" w:eastAsia="華康楷書體W3" w:hAnsi="Tahoma" w:cs="Tahoma"/>
                <w:sz w:val="20"/>
              </w:rPr>
            </w:pPr>
            <w:ins w:id="432" w:author="Wong Hung" w:date="2003-09-07T17:47:00Z">
              <w:r>
                <w:rPr>
                  <w:rFonts w:ascii="Tahoma" w:eastAsia="華康楷書體W3" w:hAnsi="Tahoma" w:cs="Tahoma" w:hint="eastAsia"/>
                  <w:sz w:val="20"/>
                </w:rPr>
                <w:t>3.4</w:t>
              </w:r>
            </w:ins>
          </w:p>
        </w:tc>
      </w:tr>
      <w:tr w:rsidR="00DD6277">
        <w:trPr>
          <w:trHeight w:val="302"/>
        </w:trPr>
        <w:tc>
          <w:tcPr>
            <w:tcW w:w="2157" w:type="dxa"/>
          </w:tcPr>
          <w:p w:rsidR="00DD6277" w:rsidRDefault="009B506F">
            <w:pPr>
              <w:jc w:val="right"/>
              <w:rPr>
                <w:rFonts w:ascii="Tahoma" w:eastAsia="華康楷書體W3" w:hAnsi="Tahoma" w:cs="Tahoma"/>
                <w:sz w:val="20"/>
              </w:rPr>
            </w:pPr>
            <w:r>
              <w:rPr>
                <w:rFonts w:ascii="Tahoma" w:eastAsia="華康楷書體W3" w:hAnsi="Tahoma" w:cs="Tahoma"/>
                <w:sz w:val="20"/>
              </w:rPr>
              <w:t>4</w:t>
            </w:r>
            <w:r>
              <w:rPr>
                <w:rFonts w:ascii="Tahoma" w:eastAsia="華康楷書體W3" w:hAnsi="Tahoma" w:cs="Tahoma"/>
                <w:sz w:val="20"/>
                <w:vertAlign w:val="superscript"/>
              </w:rPr>
              <w:t>th</w:t>
            </w:r>
          </w:p>
        </w:tc>
        <w:tc>
          <w:tcPr>
            <w:tcW w:w="950" w:type="dxa"/>
          </w:tcPr>
          <w:p w:rsidR="00DD6277" w:rsidRDefault="009B506F">
            <w:pPr>
              <w:jc w:val="right"/>
              <w:rPr>
                <w:rFonts w:ascii="Tahoma" w:eastAsia="華康楷書體W3" w:hAnsi="Tahoma" w:cs="Tahoma"/>
                <w:sz w:val="20"/>
              </w:rPr>
            </w:pPr>
            <w:r>
              <w:rPr>
                <w:rFonts w:ascii="Tahoma" w:eastAsia="華康楷書體W3" w:hAnsi="Tahoma" w:cs="Tahoma"/>
                <w:sz w:val="20"/>
              </w:rPr>
              <w:t>5.4</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5.4</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5.0</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4.6</w:t>
            </w:r>
          </w:p>
        </w:tc>
        <w:tc>
          <w:tcPr>
            <w:tcW w:w="924" w:type="dxa"/>
          </w:tcPr>
          <w:p w:rsidR="00DD6277" w:rsidRDefault="009B506F">
            <w:pPr>
              <w:jc w:val="right"/>
              <w:rPr>
                <w:rFonts w:ascii="Tahoma" w:eastAsia="華康楷書體W3" w:hAnsi="Tahoma" w:cs="Tahoma"/>
                <w:sz w:val="20"/>
              </w:rPr>
            </w:pPr>
            <w:ins w:id="433" w:author="Wong Hung" w:date="2003-09-07T17:47:00Z">
              <w:r>
                <w:rPr>
                  <w:rFonts w:ascii="Tahoma" w:eastAsia="華康楷書體W3" w:hAnsi="Tahoma" w:cs="Tahoma" w:hint="eastAsia"/>
                  <w:sz w:val="20"/>
                </w:rPr>
                <w:t>4.4</w:t>
              </w:r>
            </w:ins>
          </w:p>
        </w:tc>
      </w:tr>
      <w:tr w:rsidR="00DD6277">
        <w:trPr>
          <w:trHeight w:val="302"/>
        </w:trPr>
        <w:tc>
          <w:tcPr>
            <w:tcW w:w="2157" w:type="dxa"/>
          </w:tcPr>
          <w:p w:rsidR="00DD6277" w:rsidRDefault="009B506F">
            <w:pPr>
              <w:jc w:val="right"/>
              <w:rPr>
                <w:rFonts w:ascii="Tahoma" w:eastAsia="華康楷書體W3" w:hAnsi="Tahoma" w:cs="Tahoma"/>
                <w:sz w:val="20"/>
              </w:rPr>
            </w:pPr>
            <w:r>
              <w:rPr>
                <w:rFonts w:ascii="Tahoma" w:eastAsia="華康楷書體W3" w:hAnsi="Tahoma" w:cs="Tahoma"/>
                <w:sz w:val="20"/>
              </w:rPr>
              <w:t>5</w:t>
            </w:r>
            <w:r>
              <w:rPr>
                <w:rFonts w:ascii="Tahoma" w:eastAsia="華康楷書體W3" w:hAnsi="Tahoma" w:cs="Tahoma"/>
                <w:sz w:val="20"/>
                <w:vertAlign w:val="superscript"/>
              </w:rPr>
              <w:t>th</w:t>
            </w:r>
          </w:p>
        </w:tc>
        <w:tc>
          <w:tcPr>
            <w:tcW w:w="950" w:type="dxa"/>
          </w:tcPr>
          <w:p w:rsidR="00DD6277" w:rsidRDefault="009B506F">
            <w:pPr>
              <w:jc w:val="right"/>
              <w:rPr>
                <w:rFonts w:ascii="Tahoma" w:eastAsia="華康楷書體W3" w:hAnsi="Tahoma" w:cs="Tahoma"/>
                <w:sz w:val="20"/>
              </w:rPr>
            </w:pPr>
            <w:r>
              <w:rPr>
                <w:rFonts w:ascii="Tahoma" w:eastAsia="華康楷書體W3" w:hAnsi="Tahoma" w:cs="Tahoma"/>
                <w:sz w:val="20"/>
              </w:rPr>
              <w:t>6.5</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6.4</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6.1</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5.7</w:t>
            </w:r>
          </w:p>
        </w:tc>
        <w:tc>
          <w:tcPr>
            <w:tcW w:w="924" w:type="dxa"/>
          </w:tcPr>
          <w:p w:rsidR="00DD6277" w:rsidRDefault="009B506F">
            <w:pPr>
              <w:jc w:val="right"/>
              <w:rPr>
                <w:rFonts w:ascii="Tahoma" w:eastAsia="華康楷書體W3" w:hAnsi="Tahoma" w:cs="Tahoma"/>
                <w:sz w:val="20"/>
              </w:rPr>
            </w:pPr>
            <w:ins w:id="434" w:author="Wong Hung" w:date="2003-09-07T17:47:00Z">
              <w:r>
                <w:rPr>
                  <w:rFonts w:ascii="Tahoma" w:eastAsia="華康楷書體W3" w:hAnsi="Tahoma" w:cs="Tahoma" w:hint="eastAsia"/>
                  <w:sz w:val="20"/>
                </w:rPr>
                <w:t>5.6</w:t>
              </w:r>
            </w:ins>
          </w:p>
        </w:tc>
      </w:tr>
      <w:tr w:rsidR="00DD6277">
        <w:trPr>
          <w:trHeight w:val="302"/>
        </w:trPr>
        <w:tc>
          <w:tcPr>
            <w:tcW w:w="2157" w:type="dxa"/>
          </w:tcPr>
          <w:p w:rsidR="00DD6277" w:rsidRDefault="009B506F">
            <w:pPr>
              <w:jc w:val="right"/>
              <w:rPr>
                <w:rFonts w:ascii="Tahoma" w:eastAsia="華康楷書體W3" w:hAnsi="Tahoma" w:cs="Tahoma"/>
                <w:sz w:val="20"/>
              </w:rPr>
            </w:pPr>
            <w:r>
              <w:rPr>
                <w:rFonts w:ascii="Tahoma" w:eastAsia="華康楷書體W3" w:hAnsi="Tahoma" w:cs="Tahoma"/>
                <w:sz w:val="20"/>
              </w:rPr>
              <w:t>6</w:t>
            </w:r>
            <w:r>
              <w:rPr>
                <w:rFonts w:ascii="Tahoma" w:eastAsia="華康楷書體W3" w:hAnsi="Tahoma" w:cs="Tahoma"/>
                <w:sz w:val="20"/>
                <w:vertAlign w:val="superscript"/>
              </w:rPr>
              <w:t>th</w:t>
            </w:r>
          </w:p>
        </w:tc>
        <w:tc>
          <w:tcPr>
            <w:tcW w:w="950" w:type="dxa"/>
          </w:tcPr>
          <w:p w:rsidR="00DD6277" w:rsidRDefault="009B506F">
            <w:pPr>
              <w:jc w:val="right"/>
              <w:rPr>
                <w:rFonts w:ascii="Tahoma" w:eastAsia="華康楷書體W3" w:hAnsi="Tahoma" w:cs="Tahoma"/>
                <w:sz w:val="20"/>
              </w:rPr>
            </w:pPr>
            <w:r>
              <w:rPr>
                <w:rFonts w:ascii="Tahoma" w:eastAsia="華康楷書體W3" w:hAnsi="Tahoma" w:cs="Tahoma"/>
                <w:sz w:val="20"/>
              </w:rPr>
              <w:t>7.8</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7.6</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7.4</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7.0</w:t>
            </w:r>
          </w:p>
        </w:tc>
        <w:tc>
          <w:tcPr>
            <w:tcW w:w="924" w:type="dxa"/>
          </w:tcPr>
          <w:p w:rsidR="00DD6277" w:rsidRDefault="009B506F">
            <w:pPr>
              <w:jc w:val="right"/>
              <w:rPr>
                <w:rFonts w:ascii="Tahoma" w:eastAsia="華康楷書體W3" w:hAnsi="Tahoma" w:cs="Tahoma"/>
                <w:sz w:val="20"/>
              </w:rPr>
            </w:pPr>
            <w:ins w:id="435" w:author="Wong Hung" w:date="2003-09-07T17:47:00Z">
              <w:r>
                <w:rPr>
                  <w:rFonts w:ascii="Tahoma" w:eastAsia="華康楷書體W3" w:hAnsi="Tahoma" w:cs="Tahoma" w:hint="eastAsia"/>
                  <w:sz w:val="20"/>
                </w:rPr>
                <w:t>7.0</w:t>
              </w:r>
            </w:ins>
          </w:p>
        </w:tc>
      </w:tr>
      <w:tr w:rsidR="00DD6277">
        <w:trPr>
          <w:trHeight w:val="302"/>
        </w:trPr>
        <w:tc>
          <w:tcPr>
            <w:tcW w:w="2157" w:type="dxa"/>
          </w:tcPr>
          <w:p w:rsidR="00DD6277" w:rsidRDefault="009B506F">
            <w:pPr>
              <w:jc w:val="right"/>
              <w:rPr>
                <w:rFonts w:ascii="Tahoma" w:eastAsia="華康楷書體W3" w:hAnsi="Tahoma" w:cs="Tahoma"/>
                <w:sz w:val="20"/>
              </w:rPr>
            </w:pPr>
            <w:r>
              <w:rPr>
                <w:rFonts w:ascii="Tahoma" w:eastAsia="華康楷書體W3" w:hAnsi="Tahoma" w:cs="Tahoma"/>
                <w:sz w:val="20"/>
              </w:rPr>
              <w:t>7</w:t>
            </w:r>
            <w:r>
              <w:rPr>
                <w:rFonts w:ascii="Tahoma" w:eastAsia="華康楷書體W3" w:hAnsi="Tahoma" w:cs="Tahoma"/>
                <w:sz w:val="20"/>
                <w:vertAlign w:val="superscript"/>
              </w:rPr>
              <w:t>th</w:t>
            </w:r>
          </w:p>
        </w:tc>
        <w:tc>
          <w:tcPr>
            <w:tcW w:w="950" w:type="dxa"/>
          </w:tcPr>
          <w:p w:rsidR="00DD6277" w:rsidRDefault="009B506F">
            <w:pPr>
              <w:jc w:val="right"/>
              <w:rPr>
                <w:rFonts w:ascii="Tahoma" w:eastAsia="華康楷書體W3" w:hAnsi="Tahoma" w:cs="Tahoma"/>
                <w:sz w:val="20"/>
              </w:rPr>
            </w:pPr>
            <w:r>
              <w:rPr>
                <w:rFonts w:ascii="Tahoma" w:eastAsia="華康楷書體W3" w:hAnsi="Tahoma" w:cs="Tahoma"/>
                <w:sz w:val="20"/>
              </w:rPr>
              <w:t>9.4</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9.1</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9.0</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8.5</w:t>
            </w:r>
          </w:p>
        </w:tc>
        <w:tc>
          <w:tcPr>
            <w:tcW w:w="924" w:type="dxa"/>
          </w:tcPr>
          <w:p w:rsidR="00DD6277" w:rsidRDefault="009B506F">
            <w:pPr>
              <w:jc w:val="right"/>
              <w:rPr>
                <w:rFonts w:ascii="Tahoma" w:eastAsia="華康楷書體W3" w:hAnsi="Tahoma" w:cs="Tahoma"/>
                <w:sz w:val="20"/>
              </w:rPr>
            </w:pPr>
            <w:ins w:id="436" w:author="Wong Hung" w:date="2003-09-07T17:47:00Z">
              <w:r>
                <w:rPr>
                  <w:rFonts w:ascii="Tahoma" w:eastAsia="華康楷書體W3" w:hAnsi="Tahoma" w:cs="Tahoma" w:hint="eastAsia"/>
                  <w:sz w:val="20"/>
                </w:rPr>
                <w:t>8.8</w:t>
              </w:r>
            </w:ins>
          </w:p>
        </w:tc>
      </w:tr>
      <w:tr w:rsidR="00DD6277">
        <w:trPr>
          <w:trHeight w:val="302"/>
        </w:trPr>
        <w:tc>
          <w:tcPr>
            <w:tcW w:w="2157" w:type="dxa"/>
          </w:tcPr>
          <w:p w:rsidR="00DD6277" w:rsidRDefault="009B506F">
            <w:pPr>
              <w:jc w:val="right"/>
              <w:rPr>
                <w:rFonts w:ascii="Tahoma" w:eastAsia="華康楷書體W3" w:hAnsi="Tahoma" w:cs="Tahoma"/>
                <w:sz w:val="20"/>
              </w:rPr>
            </w:pPr>
            <w:r>
              <w:rPr>
                <w:rFonts w:ascii="Tahoma" w:eastAsia="華康楷書體W3" w:hAnsi="Tahoma" w:cs="Tahoma"/>
                <w:sz w:val="20"/>
              </w:rPr>
              <w:t>8</w:t>
            </w:r>
            <w:r>
              <w:rPr>
                <w:rFonts w:ascii="Tahoma" w:eastAsia="華康楷書體W3" w:hAnsi="Tahoma" w:cs="Tahoma"/>
                <w:sz w:val="20"/>
                <w:vertAlign w:val="superscript"/>
              </w:rPr>
              <w:t>th</w:t>
            </w:r>
          </w:p>
        </w:tc>
        <w:tc>
          <w:tcPr>
            <w:tcW w:w="950" w:type="dxa"/>
          </w:tcPr>
          <w:p w:rsidR="00DD6277" w:rsidRDefault="009B506F">
            <w:pPr>
              <w:jc w:val="right"/>
              <w:rPr>
                <w:rFonts w:ascii="Tahoma" w:eastAsia="華康楷書體W3" w:hAnsi="Tahoma" w:cs="Tahoma"/>
                <w:sz w:val="20"/>
              </w:rPr>
            </w:pPr>
            <w:r>
              <w:rPr>
                <w:rFonts w:ascii="Tahoma" w:eastAsia="華康楷書體W3" w:hAnsi="Tahoma" w:cs="Tahoma"/>
                <w:sz w:val="20"/>
              </w:rPr>
              <w:t>11.5</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11.4</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11.4</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10.6</w:t>
            </w:r>
          </w:p>
        </w:tc>
        <w:tc>
          <w:tcPr>
            <w:tcW w:w="924" w:type="dxa"/>
          </w:tcPr>
          <w:p w:rsidR="00DD6277" w:rsidRDefault="009B506F">
            <w:pPr>
              <w:jc w:val="right"/>
              <w:rPr>
                <w:rFonts w:ascii="Tahoma" w:eastAsia="華康楷書體W3" w:hAnsi="Tahoma" w:cs="Tahoma"/>
                <w:sz w:val="20"/>
              </w:rPr>
            </w:pPr>
            <w:ins w:id="437" w:author="Wong Hung" w:date="2003-09-07T17:47:00Z">
              <w:r>
                <w:rPr>
                  <w:rFonts w:ascii="Tahoma" w:eastAsia="華康楷書體W3" w:hAnsi="Tahoma" w:cs="Tahoma" w:hint="eastAsia"/>
                  <w:sz w:val="20"/>
                </w:rPr>
                <w:t>11.1</w:t>
              </w:r>
            </w:ins>
          </w:p>
        </w:tc>
      </w:tr>
      <w:tr w:rsidR="00DD6277">
        <w:trPr>
          <w:trHeight w:val="302"/>
        </w:trPr>
        <w:tc>
          <w:tcPr>
            <w:tcW w:w="2157" w:type="dxa"/>
          </w:tcPr>
          <w:p w:rsidR="00DD6277" w:rsidRDefault="009B506F">
            <w:pPr>
              <w:jc w:val="right"/>
              <w:rPr>
                <w:rFonts w:ascii="Tahoma" w:eastAsia="華康楷書體W3" w:hAnsi="Tahoma" w:cs="Tahoma"/>
                <w:sz w:val="20"/>
              </w:rPr>
            </w:pPr>
            <w:r>
              <w:rPr>
                <w:rFonts w:ascii="Tahoma" w:eastAsia="華康楷書體W3" w:hAnsi="Tahoma" w:cs="Tahoma"/>
                <w:sz w:val="20"/>
              </w:rPr>
              <w:t>9</w:t>
            </w:r>
            <w:r>
              <w:rPr>
                <w:rFonts w:ascii="Tahoma" w:eastAsia="華康楷書體W3" w:hAnsi="Tahoma" w:cs="Tahoma"/>
                <w:sz w:val="20"/>
                <w:vertAlign w:val="superscript"/>
              </w:rPr>
              <w:t>th</w:t>
            </w:r>
          </w:p>
        </w:tc>
        <w:tc>
          <w:tcPr>
            <w:tcW w:w="950" w:type="dxa"/>
          </w:tcPr>
          <w:p w:rsidR="00DD6277" w:rsidRDefault="009B506F">
            <w:pPr>
              <w:jc w:val="right"/>
              <w:rPr>
                <w:rFonts w:ascii="Tahoma" w:eastAsia="華康楷書體W3" w:hAnsi="Tahoma" w:cs="Tahoma"/>
                <w:sz w:val="20"/>
              </w:rPr>
            </w:pPr>
            <w:r>
              <w:rPr>
                <w:rFonts w:ascii="Tahoma" w:eastAsia="華康楷書體W3" w:hAnsi="Tahoma" w:cs="Tahoma"/>
                <w:sz w:val="20"/>
              </w:rPr>
              <w:t>15.2</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15.2</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15.5</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14.5</w:t>
            </w:r>
          </w:p>
        </w:tc>
        <w:tc>
          <w:tcPr>
            <w:tcW w:w="924" w:type="dxa"/>
          </w:tcPr>
          <w:p w:rsidR="00DD6277" w:rsidRDefault="009B506F">
            <w:pPr>
              <w:jc w:val="right"/>
              <w:rPr>
                <w:rFonts w:ascii="Tahoma" w:eastAsia="華康楷書體W3" w:hAnsi="Tahoma" w:cs="Tahoma"/>
                <w:sz w:val="20"/>
              </w:rPr>
            </w:pPr>
            <w:ins w:id="438" w:author="Wong Hung" w:date="2003-09-07T17:47:00Z">
              <w:r>
                <w:rPr>
                  <w:rFonts w:ascii="Tahoma" w:eastAsia="華康楷書體W3" w:hAnsi="Tahoma" w:cs="Tahoma" w:hint="eastAsia"/>
                  <w:sz w:val="20"/>
                </w:rPr>
                <w:t>15.3</w:t>
              </w:r>
            </w:ins>
          </w:p>
        </w:tc>
      </w:tr>
      <w:tr w:rsidR="00DD6277">
        <w:trPr>
          <w:trHeight w:val="302"/>
        </w:trPr>
        <w:tc>
          <w:tcPr>
            <w:tcW w:w="2157" w:type="dxa"/>
          </w:tcPr>
          <w:p w:rsidR="00DD6277" w:rsidRDefault="009B506F">
            <w:pPr>
              <w:jc w:val="right"/>
              <w:rPr>
                <w:rFonts w:ascii="Tahoma" w:eastAsia="華康楷書體W3" w:hAnsi="Tahoma" w:cs="Tahoma"/>
                <w:sz w:val="20"/>
              </w:rPr>
            </w:pPr>
            <w:r>
              <w:rPr>
                <w:rFonts w:ascii="Tahoma" w:eastAsia="華康楷書體W3" w:hAnsi="Tahoma" w:cs="Tahoma"/>
                <w:sz w:val="20"/>
              </w:rPr>
              <w:t>10</w:t>
            </w:r>
            <w:r>
              <w:rPr>
                <w:rFonts w:ascii="Tahoma" w:eastAsia="華康楷書體W3" w:hAnsi="Tahoma" w:cs="Tahoma"/>
                <w:sz w:val="20"/>
                <w:vertAlign w:val="superscript"/>
              </w:rPr>
              <w:t>th</w:t>
            </w:r>
            <w:r>
              <w:rPr>
                <w:rFonts w:ascii="Tahoma" w:eastAsia="華康楷書體W3" w:hAnsi="Tahoma" w:cs="Tahoma"/>
                <w:sz w:val="20"/>
              </w:rPr>
              <w:t xml:space="preserve"> (highest)</w:t>
            </w:r>
          </w:p>
        </w:tc>
        <w:tc>
          <w:tcPr>
            <w:tcW w:w="950" w:type="dxa"/>
          </w:tcPr>
          <w:p w:rsidR="00DD6277" w:rsidRDefault="009B506F">
            <w:pPr>
              <w:jc w:val="right"/>
              <w:rPr>
                <w:rFonts w:ascii="Tahoma" w:eastAsia="華康楷書體W3" w:hAnsi="Tahoma" w:cs="Tahoma"/>
                <w:sz w:val="20"/>
              </w:rPr>
            </w:pPr>
            <w:r>
              <w:rPr>
                <w:rFonts w:ascii="Tahoma" w:eastAsia="華康楷書體W3" w:hAnsi="Tahoma" w:cs="Tahoma"/>
                <w:sz w:val="20"/>
              </w:rPr>
              <w:t>35.2</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35.5</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37.3</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41.8</w:t>
            </w:r>
          </w:p>
        </w:tc>
        <w:tc>
          <w:tcPr>
            <w:tcW w:w="924" w:type="dxa"/>
          </w:tcPr>
          <w:p w:rsidR="00DD6277" w:rsidRDefault="009B506F">
            <w:pPr>
              <w:jc w:val="right"/>
              <w:rPr>
                <w:rFonts w:ascii="Tahoma" w:eastAsia="華康楷書體W3" w:hAnsi="Tahoma" w:cs="Tahoma"/>
                <w:sz w:val="20"/>
              </w:rPr>
            </w:pPr>
            <w:ins w:id="439" w:author="Wong Hung" w:date="2003-09-07T17:47:00Z">
              <w:r>
                <w:rPr>
                  <w:rFonts w:ascii="Tahoma" w:eastAsia="華康楷書體W3" w:hAnsi="Tahoma" w:cs="Tahoma" w:hint="eastAsia"/>
                  <w:sz w:val="20"/>
                </w:rPr>
                <w:t>41.2</w:t>
              </w:r>
            </w:ins>
          </w:p>
        </w:tc>
      </w:tr>
      <w:tr w:rsidR="00DD6277">
        <w:trPr>
          <w:trHeight w:val="302"/>
        </w:trPr>
        <w:tc>
          <w:tcPr>
            <w:tcW w:w="2157" w:type="dxa"/>
          </w:tcPr>
          <w:p w:rsidR="00DD6277" w:rsidRDefault="009B506F">
            <w:pPr>
              <w:jc w:val="right"/>
              <w:rPr>
                <w:rFonts w:ascii="Tahoma" w:eastAsia="華康楷書體W3" w:hAnsi="Tahoma" w:cs="Tahoma"/>
                <w:sz w:val="20"/>
              </w:rPr>
            </w:pPr>
            <w:r>
              <w:rPr>
                <w:rFonts w:ascii="Tahoma" w:eastAsia="華康楷書體W3" w:hAnsi="Tahoma" w:cs="Tahoma" w:hint="eastAsia"/>
                <w:sz w:val="20"/>
              </w:rPr>
              <w:t>Total</w:t>
            </w:r>
          </w:p>
        </w:tc>
        <w:tc>
          <w:tcPr>
            <w:tcW w:w="950" w:type="dxa"/>
          </w:tcPr>
          <w:p w:rsidR="00DD6277" w:rsidRDefault="009B506F">
            <w:pPr>
              <w:jc w:val="right"/>
              <w:rPr>
                <w:rFonts w:ascii="Tahoma" w:eastAsia="華康楷書體W3" w:hAnsi="Tahoma" w:cs="Tahoma"/>
                <w:sz w:val="20"/>
              </w:rPr>
            </w:pPr>
            <w:r>
              <w:rPr>
                <w:rFonts w:ascii="Tahoma" w:eastAsia="華康楷書體W3" w:hAnsi="Tahoma" w:cs="Tahoma"/>
                <w:sz w:val="20"/>
              </w:rPr>
              <w:t>100.0</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100.0</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100.0</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100.0</w:t>
            </w:r>
          </w:p>
        </w:tc>
        <w:tc>
          <w:tcPr>
            <w:tcW w:w="924" w:type="dxa"/>
          </w:tcPr>
          <w:p w:rsidR="00DD6277" w:rsidRDefault="009B506F">
            <w:pPr>
              <w:jc w:val="right"/>
              <w:rPr>
                <w:rFonts w:ascii="Tahoma" w:eastAsia="華康楷書體W3" w:hAnsi="Tahoma" w:cs="Tahoma"/>
                <w:sz w:val="20"/>
              </w:rPr>
            </w:pPr>
            <w:ins w:id="440" w:author="Wong Hung" w:date="2003-09-07T17:47:00Z">
              <w:r>
                <w:rPr>
                  <w:rFonts w:ascii="Tahoma" w:eastAsia="華康楷書體W3" w:hAnsi="Tahoma" w:cs="Tahoma" w:hint="eastAsia"/>
                  <w:sz w:val="20"/>
                </w:rPr>
                <w:t>100.0</w:t>
              </w:r>
            </w:ins>
          </w:p>
        </w:tc>
      </w:tr>
      <w:tr w:rsidR="00DD6277">
        <w:trPr>
          <w:trHeight w:val="302"/>
        </w:trPr>
        <w:tc>
          <w:tcPr>
            <w:tcW w:w="2157" w:type="dxa"/>
          </w:tcPr>
          <w:p w:rsidR="00DD6277" w:rsidRDefault="009B506F">
            <w:pPr>
              <w:jc w:val="right"/>
              <w:rPr>
                <w:rFonts w:ascii="Tahoma" w:eastAsia="華康楷書體W3" w:hAnsi="Tahoma" w:cs="Tahoma"/>
                <w:sz w:val="20"/>
              </w:rPr>
            </w:pPr>
            <w:r>
              <w:rPr>
                <w:rFonts w:ascii="Tahoma" w:eastAsia="華康楷書體W3" w:hAnsi="Tahoma" w:cs="Tahoma" w:hint="eastAsia"/>
                <w:sz w:val="20"/>
              </w:rPr>
              <w:t>Gini Coefficient</w:t>
            </w:r>
          </w:p>
        </w:tc>
        <w:tc>
          <w:tcPr>
            <w:tcW w:w="950" w:type="dxa"/>
          </w:tcPr>
          <w:p w:rsidR="00DD6277" w:rsidRDefault="009B506F">
            <w:pPr>
              <w:jc w:val="right"/>
              <w:rPr>
                <w:rFonts w:ascii="Tahoma" w:eastAsia="華康楷書體W3" w:hAnsi="Tahoma" w:cs="Tahoma"/>
                <w:sz w:val="20"/>
              </w:rPr>
            </w:pPr>
            <w:r>
              <w:rPr>
                <w:rFonts w:ascii="Tahoma" w:eastAsia="華康楷書體W3" w:hAnsi="Tahoma" w:cs="Tahoma"/>
                <w:sz w:val="20"/>
              </w:rPr>
              <w:t>0.451</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0.453</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0.476</w:t>
            </w:r>
          </w:p>
        </w:tc>
        <w:tc>
          <w:tcPr>
            <w:tcW w:w="924" w:type="dxa"/>
          </w:tcPr>
          <w:p w:rsidR="00DD6277" w:rsidRDefault="009B506F">
            <w:pPr>
              <w:jc w:val="right"/>
              <w:rPr>
                <w:rFonts w:ascii="Tahoma" w:eastAsia="華康楷書體W3" w:hAnsi="Tahoma" w:cs="Tahoma"/>
                <w:sz w:val="20"/>
              </w:rPr>
            </w:pPr>
            <w:r>
              <w:rPr>
                <w:rFonts w:ascii="Tahoma" w:eastAsia="華康楷書體W3" w:hAnsi="Tahoma" w:cs="Tahoma"/>
                <w:sz w:val="20"/>
              </w:rPr>
              <w:t>0.518</w:t>
            </w:r>
          </w:p>
        </w:tc>
        <w:tc>
          <w:tcPr>
            <w:tcW w:w="924" w:type="dxa"/>
          </w:tcPr>
          <w:p w:rsidR="00DD6277" w:rsidRDefault="009B506F">
            <w:pPr>
              <w:jc w:val="right"/>
              <w:rPr>
                <w:rFonts w:ascii="Tahoma" w:eastAsia="華康楷書體W3" w:hAnsi="Tahoma" w:cs="Tahoma"/>
                <w:sz w:val="20"/>
              </w:rPr>
            </w:pPr>
            <w:ins w:id="441" w:author="Wong Hung" w:date="2003-09-07T17:47:00Z">
              <w:r>
                <w:rPr>
                  <w:rFonts w:ascii="Tahoma" w:eastAsia="華康楷書體W3" w:hAnsi="Tahoma" w:cs="Tahoma" w:hint="eastAsia"/>
                  <w:sz w:val="20"/>
                </w:rPr>
                <w:t>0.525</w:t>
              </w:r>
            </w:ins>
          </w:p>
        </w:tc>
      </w:tr>
    </w:tbl>
    <w:p w:rsidR="00DD6277" w:rsidRDefault="009B506F">
      <w:pPr>
        <w:pStyle w:val="a0"/>
        <w:ind w:left="1259" w:hanging="777"/>
        <w:rPr>
          <w:ins w:id="442" w:author="Wong Hung" w:date="2003-09-10T13:40:00Z"/>
          <w:sz w:val="20"/>
        </w:rPr>
      </w:pPr>
      <w:r>
        <w:rPr>
          <w:sz w:val="20"/>
        </w:rPr>
        <w:t>Source</w:t>
      </w:r>
      <w:r>
        <w:rPr>
          <w:rFonts w:hint="eastAsia"/>
          <w:sz w:val="20"/>
        </w:rPr>
        <w:t xml:space="preserve">: </w:t>
      </w:r>
      <w:r>
        <w:rPr>
          <w:sz w:val="20"/>
        </w:rPr>
        <w:t xml:space="preserve">Census and Statistics Department, </w:t>
      </w:r>
      <w:del w:id="443" w:author="Wong Hung" w:date="2003-09-07T17:50:00Z">
        <w:r>
          <w:rPr>
            <w:sz w:val="20"/>
          </w:rPr>
          <w:delText>Hong Kong Monthly Digest of Statistics, December 1996 &amp; Census and Statistics Department, Hong Kong 1991</w:delText>
        </w:r>
      </w:del>
      <w:r>
        <w:rPr>
          <w:sz w:val="20"/>
        </w:rPr>
        <w:t xml:space="preserve"> Population Census Main Report.</w:t>
      </w:r>
      <w:ins w:id="444" w:author="Wong Hung" w:date="2003-09-07T17:50:00Z">
        <w:r>
          <w:rPr>
            <w:sz w:val="20"/>
          </w:rPr>
          <w:t xml:space="preserve"> 1991 &amp; 2001</w:t>
        </w:r>
      </w:ins>
    </w:p>
    <w:p w:rsidR="00DD6277" w:rsidRDefault="00DD6277">
      <w:pPr>
        <w:pStyle w:val="a0"/>
        <w:numPr>
          <w:ins w:id="445" w:author="Wong Hung" w:date="2003-09-10T13:40:00Z"/>
        </w:numPr>
        <w:ind w:left="1259" w:hanging="777"/>
      </w:pPr>
    </w:p>
    <w:p w:rsidR="00DD6277" w:rsidRDefault="009B506F">
      <w:pPr>
        <w:pStyle w:val="3"/>
      </w:pPr>
      <w:r>
        <w:t>The Impact of the Asian Financial Crisis</w:t>
      </w:r>
    </w:p>
    <w:p w:rsidR="00DD6277" w:rsidRDefault="009B506F">
      <w:pPr>
        <w:pStyle w:val="a0"/>
      </w:pPr>
      <w:r>
        <w:rPr>
          <w:rFonts w:hint="eastAsia"/>
        </w:rPr>
        <w:t xml:space="preserve">In the late 1990s, the bubble economy of Hong Kong </w:t>
      </w:r>
      <w:r>
        <w:t>burst</w:t>
      </w:r>
      <w:r>
        <w:rPr>
          <w:rFonts w:hint="eastAsia"/>
        </w:rPr>
        <w:t xml:space="preserve"> after the Asian financial crisis. As lots of employees faced unemployment and wage cutting, the income </w:t>
      </w:r>
      <w:r>
        <w:t>security of the poorest employees, mainly unskilled manual workers of low education background,</w:t>
      </w:r>
      <w:r>
        <w:rPr>
          <w:rFonts w:hint="eastAsia"/>
        </w:rPr>
        <w:t xml:space="preserve"> has </w:t>
      </w:r>
      <w:r>
        <w:t>tremendously</w:t>
      </w:r>
      <w:r>
        <w:rPr>
          <w:rFonts w:hint="eastAsia"/>
        </w:rPr>
        <w:t xml:space="preserve"> worsened. In 1990 the average income of the first </w:t>
      </w:r>
      <w:r>
        <w:t>quintile</w:t>
      </w:r>
      <w:r>
        <w:rPr>
          <w:rFonts w:hint="eastAsia"/>
        </w:rPr>
        <w:t xml:space="preserve"> income households was $3,450 while in 1997 the average real income of this group slightly increased to $3,668. However, after the Asian financial crisis, the average income of this lowest quin</w:t>
      </w:r>
      <w:r>
        <w:t>tile</w:t>
      </w:r>
      <w:r>
        <w:rPr>
          <w:rFonts w:hint="eastAsia"/>
        </w:rPr>
        <w:t xml:space="preserve"> group decreased to $2,645 for the first nine months of 1999. In other words, from 1990 to 1999 the real income of the poorest one-fifth households in Hong Kong had decreased 23.3</w:t>
      </w:r>
      <w:del w:id="446" w:author="Wong Hung" w:date="2003-09-10T14:39:00Z">
        <w:r>
          <w:rPr>
            <w:rFonts w:hint="eastAsia"/>
          </w:rPr>
          <w:delText xml:space="preserve"> per cent</w:delText>
        </w:r>
      </w:del>
      <w:ins w:id="447" w:author="Wong Hung" w:date="2003-09-10T14:39:00Z">
        <w:r>
          <w:rPr>
            <w:rFonts w:hint="eastAsia"/>
          </w:rPr>
          <w:t>%</w:t>
        </w:r>
      </w:ins>
      <w:r>
        <w:rPr>
          <w:rFonts w:hint="eastAsia"/>
        </w:rPr>
        <w:t xml:space="preserve">. </w:t>
      </w:r>
    </w:p>
    <w:p w:rsidR="00DD6277" w:rsidRDefault="009B506F">
      <w:pPr>
        <w:pStyle w:val="a0"/>
      </w:pPr>
      <w:r>
        <w:rPr>
          <w:rFonts w:hint="eastAsia"/>
        </w:rPr>
        <w:t xml:space="preserve">On the contrary, income of the wealthiest stratum in Hong Kong had recorded significant increase. In 1990 the average income of the fifth quintile group was $28,850, whereas in 1997 the average real income of this group increased to $36,397. After the Asian financial crisis, their income still </w:t>
      </w:r>
      <w:r>
        <w:t xml:space="preserve">recorded </w:t>
      </w:r>
      <w:r>
        <w:rPr>
          <w:rFonts w:hint="eastAsia"/>
        </w:rPr>
        <w:t>real growth and increased to $37,115. Real income of the wealthiest one-fifth households of Hong Kong had increased 26.1% from 1990 to 1999. These figures clearly demonstrate that the impacts of the Asian financial crisis were mainly on the low- income, unskill</w:t>
      </w:r>
      <w:r>
        <w:t>ed</w:t>
      </w:r>
      <w:r>
        <w:rPr>
          <w:rFonts w:hint="eastAsia"/>
        </w:rPr>
        <w:t xml:space="preserve"> employees. However, the impacts of the Asian financial crisis on the professional and administrative employees are limited. </w:t>
      </w:r>
      <w:r>
        <w:t>The above figures</w:t>
      </w:r>
      <w:r>
        <w:rPr>
          <w:rFonts w:hint="eastAsia"/>
        </w:rPr>
        <w:t xml:space="preserve"> also signif</w:t>
      </w:r>
      <w:r>
        <w:t>y</w:t>
      </w:r>
      <w:r>
        <w:rPr>
          <w:rFonts w:hint="eastAsia"/>
        </w:rPr>
        <w:t xml:space="preserve"> that in the early </w:t>
      </w:r>
      <w:r>
        <w:rPr>
          <w:rFonts w:hint="eastAsia"/>
        </w:rPr>
        <w:lastRenderedPageBreak/>
        <w:t xml:space="preserve">1990s economic restructuring had worsened the income </w:t>
      </w:r>
      <w:r>
        <w:t>security of the low</w:t>
      </w:r>
      <w:r>
        <w:rPr>
          <w:rFonts w:hint="eastAsia"/>
        </w:rPr>
        <w:t>-</w:t>
      </w:r>
      <w:r>
        <w:t xml:space="preserve">paid and unskilled workers </w:t>
      </w:r>
      <w:r>
        <w:rPr>
          <w:rFonts w:hint="eastAsia"/>
        </w:rPr>
        <w:t>in Hong Kong and the Asian financial crisis had</w:t>
      </w:r>
      <w:r>
        <w:t xml:space="preserve"> accelerated such </w:t>
      </w:r>
      <w:r>
        <w:rPr>
          <w:rFonts w:hint="eastAsia"/>
        </w:rPr>
        <w:t xml:space="preserve">a </w:t>
      </w:r>
      <w:r>
        <w:t xml:space="preserve">process. </w:t>
      </w:r>
    </w:p>
    <w:p w:rsidR="00DD6277" w:rsidRDefault="009B506F">
      <w:pPr>
        <w:pStyle w:val="2"/>
      </w:pPr>
      <w:r>
        <w:t xml:space="preserve">Factors </w:t>
      </w:r>
      <w:r>
        <w:rPr>
          <w:rFonts w:hint="eastAsia"/>
        </w:rPr>
        <w:t>A</w:t>
      </w:r>
      <w:r>
        <w:t>ffect</w:t>
      </w:r>
      <w:r>
        <w:rPr>
          <w:rFonts w:hint="eastAsia"/>
        </w:rPr>
        <w:t>ing</w:t>
      </w:r>
      <w:r>
        <w:t xml:space="preserve"> the </w:t>
      </w:r>
      <w:r>
        <w:rPr>
          <w:rFonts w:hint="eastAsia"/>
        </w:rPr>
        <w:t>I</w:t>
      </w:r>
      <w:r>
        <w:t xml:space="preserve">ncome </w:t>
      </w:r>
      <w:r>
        <w:rPr>
          <w:rFonts w:hint="eastAsia"/>
        </w:rPr>
        <w:t>S</w:t>
      </w:r>
      <w:r>
        <w:t xml:space="preserve">tability of the </w:t>
      </w:r>
      <w:r>
        <w:rPr>
          <w:rFonts w:hint="eastAsia"/>
        </w:rPr>
        <w:t>W</w:t>
      </w:r>
      <w:r>
        <w:t xml:space="preserve">orking </w:t>
      </w:r>
      <w:r>
        <w:rPr>
          <w:rFonts w:hint="eastAsia"/>
        </w:rPr>
        <w:t>C</w:t>
      </w:r>
      <w:r>
        <w:t>lass</w:t>
      </w:r>
    </w:p>
    <w:p w:rsidR="00DD6277" w:rsidRDefault="009B506F">
      <w:pPr>
        <w:pStyle w:val="3"/>
      </w:pPr>
      <w:r>
        <w:t>Restructuring of the Economy</w:t>
      </w:r>
    </w:p>
    <w:p w:rsidR="00DD6277" w:rsidRDefault="009B506F">
      <w:pPr>
        <w:pStyle w:val="a0"/>
      </w:pPr>
      <w:r>
        <w:t>De</w:t>
      </w:r>
      <w:r>
        <w:rPr>
          <w:rFonts w:hint="eastAsia"/>
        </w:rPr>
        <w:t>-</w:t>
      </w:r>
      <w:r>
        <w:t>industrialisation became significant and rapid in Hong Kong after the early 1980s. Employment in the manufacturing sector as a percentage of total employment decreased from 41.3</w:t>
      </w:r>
      <w:del w:id="448" w:author="Wong Hung" w:date="2003-09-10T14:39:00Z">
        <w:r>
          <w:delText xml:space="preserve"> per cent</w:delText>
        </w:r>
      </w:del>
      <w:ins w:id="449" w:author="Wong Hung" w:date="2003-09-10T14:39:00Z">
        <w:r>
          <w:t>%</w:t>
        </w:r>
      </w:ins>
      <w:r>
        <w:t xml:space="preserve"> in 1981 to </w:t>
      </w:r>
      <w:ins w:id="450" w:author="Wong Hung" w:date="2003-09-07T18:08:00Z">
        <w:r>
          <w:t>12.3</w:t>
        </w:r>
      </w:ins>
      <w:del w:id="451" w:author="Wong Hung" w:date="2003-09-07T18:08:00Z">
        <w:r>
          <w:delText>18</w:delText>
        </w:r>
      </w:del>
      <w:del w:id="452" w:author="Wong Hung" w:date="2003-09-07T18:09:00Z">
        <w:r>
          <w:delText>.</w:delText>
        </w:r>
      </w:del>
      <w:del w:id="453" w:author="Wong Hung" w:date="2003-09-07T18:08:00Z">
        <w:r>
          <w:delText>9</w:delText>
        </w:r>
      </w:del>
      <w:del w:id="454" w:author="Wong Hung" w:date="2003-09-10T14:39:00Z">
        <w:r>
          <w:delText xml:space="preserve"> per cent</w:delText>
        </w:r>
      </w:del>
      <w:ins w:id="455" w:author="Wong Hung" w:date="2003-09-10T14:39:00Z">
        <w:r>
          <w:t>%</w:t>
        </w:r>
      </w:ins>
      <w:r>
        <w:t xml:space="preserve"> in </w:t>
      </w:r>
      <w:ins w:id="456" w:author="Wong Hung" w:date="2003-09-07T18:09:00Z">
        <w:r>
          <w:t>2001</w:t>
        </w:r>
      </w:ins>
      <w:del w:id="457" w:author="Wong Hung" w:date="2003-09-07T18:09:00Z">
        <w:r>
          <w:delText>1996</w:delText>
        </w:r>
      </w:del>
      <w:r>
        <w:t>. In 1986 the number of workers employed in manufacturing industry was 946,653. It was the largest industry in Hong Kong in terms of workers employed. Owing to the continuous outflow of production capital, manufacturing industries lost some 178,000 jobs from 1981 to 1991. This de-industrialisation process accelerated in the early 1990s</w:t>
      </w:r>
      <w:r>
        <w:rPr>
          <w:rFonts w:hint="eastAsia"/>
        </w:rPr>
        <w:t xml:space="preserve"> while</w:t>
      </w:r>
      <w:r>
        <w:t xml:space="preserve"> manufacturing industry lost another 570,000 jobs from 1986 to 1996. In </w:t>
      </w:r>
      <w:del w:id="458" w:author="Wong Hung" w:date="2003-09-07T18:08:00Z">
        <w:r>
          <w:delText>1996 only 574,867 workers remained in the manufacturing industry</w:delText>
        </w:r>
      </w:del>
      <w:ins w:id="459" w:author="Wong Hung" w:date="2003-09-07T17:56:00Z">
        <w:r>
          <w:t xml:space="preserve">2001 </w:t>
        </w:r>
      </w:ins>
      <w:ins w:id="460" w:author="Wong Hung" w:date="2003-09-07T18:00:00Z">
        <w:r>
          <w:t xml:space="preserve">only </w:t>
        </w:r>
      </w:ins>
      <w:ins w:id="461" w:author="Wong Hung" w:date="2003-09-07T17:58:00Z">
        <w:r>
          <w:t>400,952</w:t>
        </w:r>
      </w:ins>
      <w:ins w:id="462" w:author="Wong Hung" w:date="2003-09-07T18:00:00Z">
        <w:r>
          <w:t xml:space="preserve"> workers remained</w:t>
        </w:r>
      </w:ins>
      <w:ins w:id="463" w:author="Wong Hung" w:date="2003-09-07T18:07:00Z">
        <w:r>
          <w:t xml:space="preserve"> in the </w:t>
        </w:r>
      </w:ins>
      <w:ins w:id="464" w:author="Wong Hung" w:date="2003-09-07T18:08:00Z">
        <w:r>
          <w:t>manufacturing industry</w:t>
        </w:r>
      </w:ins>
      <w:ins w:id="465" w:author="Wong Hung" w:date="2003-09-07T18:00:00Z">
        <w:r>
          <w:t>.</w:t>
        </w:r>
      </w:ins>
      <w:del w:id="466" w:author="Wong Hung" w:date="2003-09-07T17:56:00Z">
        <w:r>
          <w:delText>.</w:delText>
        </w:r>
      </w:del>
    </w:p>
    <w:p w:rsidR="00DD6277" w:rsidRDefault="009B506F">
      <w:pPr>
        <w:pStyle w:val="a0"/>
      </w:pPr>
      <w:r>
        <w:t>There was also a simultaneous change in the internal employment structure of manufacturing industries. From 1981 to 1991 the number of operatives fell 43</w:t>
      </w:r>
      <w:del w:id="467" w:author="Wong Hung" w:date="2003-09-10T14:39:00Z">
        <w:r>
          <w:delText xml:space="preserve"> per cent</w:delText>
        </w:r>
      </w:del>
      <w:ins w:id="468" w:author="Wong Hung" w:date="2003-09-10T14:39:00Z">
        <w:r>
          <w:t>%</w:t>
        </w:r>
      </w:ins>
      <w:r>
        <w:t xml:space="preserve"> while non-production staff increased by 11</w:t>
      </w:r>
      <w:del w:id="469" w:author="Wong Hung" w:date="2003-09-10T14:39:00Z">
        <w:r>
          <w:delText xml:space="preserve"> per cent</w:delText>
        </w:r>
      </w:del>
      <w:ins w:id="470" w:author="Wong Hung" w:date="2003-09-10T14:39:00Z">
        <w:r>
          <w:t>%</w:t>
        </w:r>
      </w:ins>
      <w:ins w:id="471" w:author="Wong Hung" w:date="2003-09-10T13:44:00Z">
        <w:r>
          <w:t xml:space="preserve"> (Census and Statistics Department, 1993: 119)</w:t>
        </w:r>
      </w:ins>
      <w:r>
        <w:t>.</w:t>
      </w:r>
      <w:del w:id="472" w:author="Wong Hung" w:date="2003-09-10T13:46:00Z">
        <w:r>
          <w:rPr>
            <w:rStyle w:val="a5"/>
          </w:rPr>
          <w:footnoteReference w:id="1"/>
        </w:r>
      </w:del>
      <w:r>
        <w:t xml:space="preserve"> </w:t>
      </w:r>
      <w:ins w:id="477" w:author="Wong Hung" w:date="2003-09-07T18:02:00Z">
        <w:r>
          <w:t>From 1991 to 2001, the number of operatives fell another</w:t>
        </w:r>
      </w:ins>
      <w:ins w:id="478" w:author="Wong Hung" w:date="2003-09-07T18:11:00Z">
        <w:r>
          <w:t xml:space="preserve"> </w:t>
        </w:r>
      </w:ins>
      <w:ins w:id="479" w:author="Wong Hung" w:date="2003-09-07T18:12:00Z">
        <w:r>
          <w:t>12</w:t>
        </w:r>
      </w:ins>
      <w:ins w:id="480" w:author="Wong Hung" w:date="2003-09-10T14:39:00Z">
        <w:r>
          <w:t>%</w:t>
        </w:r>
      </w:ins>
      <w:ins w:id="481" w:author="Wong Hung" w:date="2003-09-10T13:46:00Z">
        <w:r>
          <w:t xml:space="preserve"> (Census and Statistics Department, 2001b)</w:t>
        </w:r>
      </w:ins>
      <w:ins w:id="482" w:author="Wong Hung" w:date="2003-09-07T18:12:00Z">
        <w:r>
          <w:t>.</w:t>
        </w:r>
      </w:ins>
      <w:ins w:id="483" w:author="Wong Hung" w:date="2003-09-07T18:02:00Z">
        <w:r>
          <w:t xml:space="preserve"> </w:t>
        </w:r>
      </w:ins>
      <w:r>
        <w:t>Manual workers in manufacturing industries ha</w:t>
      </w:r>
      <w:r>
        <w:rPr>
          <w:rFonts w:hint="eastAsia"/>
        </w:rPr>
        <w:t>d</w:t>
      </w:r>
      <w:r>
        <w:t xml:space="preserve"> been adversely affected by the trends of de-industrialisation and white-</w:t>
      </w:r>
      <w:proofErr w:type="spellStart"/>
      <w:r>
        <w:t>collarisation</w:t>
      </w:r>
      <w:proofErr w:type="spellEnd"/>
      <w:r>
        <w:t xml:space="preserve">. </w:t>
      </w:r>
    </w:p>
    <w:p w:rsidR="00DD6277" w:rsidRDefault="009B506F">
      <w:pPr>
        <w:pStyle w:val="a0"/>
      </w:pPr>
      <w:r>
        <w:t xml:space="preserve">Nevertheless, the relocation of capital </w:t>
      </w:r>
      <w:r>
        <w:rPr>
          <w:rFonts w:hint="eastAsia"/>
        </w:rPr>
        <w:t>wa</w:t>
      </w:r>
      <w:r>
        <w:t>s not exclusively restricted in manufacturing industry; some of the labour processes in the service industry ha</w:t>
      </w:r>
      <w:r>
        <w:rPr>
          <w:rFonts w:hint="eastAsia"/>
        </w:rPr>
        <w:t>d</w:t>
      </w:r>
      <w:r>
        <w:t xml:space="preserve"> also been relocated to other countries. For example</w:t>
      </w:r>
      <w:r>
        <w:rPr>
          <w:rFonts w:hint="eastAsia"/>
        </w:rPr>
        <w:t>,</w:t>
      </w:r>
      <w:r>
        <w:t xml:space="preserve"> the relocation of reception of </w:t>
      </w:r>
      <w:r>
        <w:rPr>
          <w:rFonts w:hint="eastAsia"/>
        </w:rPr>
        <w:t xml:space="preserve">pager </w:t>
      </w:r>
      <w:r>
        <w:t>calls to mainland</w:t>
      </w:r>
      <w:r>
        <w:rPr>
          <w:rFonts w:hint="eastAsia"/>
        </w:rPr>
        <w:t xml:space="preserve"> </w:t>
      </w:r>
      <w:r>
        <w:t>China by various pager compan</w:t>
      </w:r>
      <w:r>
        <w:rPr>
          <w:rFonts w:hint="eastAsia"/>
        </w:rPr>
        <w:t>ies</w:t>
      </w:r>
      <w:r>
        <w:t>, and the relocation of document processing to China by different banks, all signify the future trend of relocation of service industry, mainly the labour-intensive process, to China.</w:t>
      </w:r>
    </w:p>
    <w:p w:rsidR="00DD6277" w:rsidRDefault="009B506F">
      <w:pPr>
        <w:pStyle w:val="3"/>
      </w:pPr>
      <w:r>
        <w:t>Displaced Manufacturing Workers</w:t>
      </w:r>
    </w:p>
    <w:p w:rsidR="00DD6277" w:rsidRDefault="009B506F">
      <w:pPr>
        <w:pStyle w:val="a0"/>
      </w:pPr>
      <w:r>
        <w:t>Many manual workers have been forced to leave manufacturing industries for other industries. Owing to their poor education, most of them could merely shift to low-paid, unskilled and precarious jobs in service industries. More and more manual workers, especially women, middle-aged and elderly workers, are facing the impact of economic restructuring. These displaced workers, who had earlier worked in manufacturing industries, encounter difficulties in securing jobs because their skills hold little market value.</w:t>
      </w:r>
    </w:p>
    <w:p w:rsidR="00DD6277" w:rsidRDefault="009B506F">
      <w:pPr>
        <w:pStyle w:val="a0"/>
        <w:numPr>
          <w:ins w:id="484" w:author="Unknown"/>
        </w:numPr>
      </w:pPr>
      <w:r>
        <w:lastRenderedPageBreak/>
        <w:t xml:space="preserve">While displaced manufacturing workers find themselves trapped in low-paid jobs in the service industry, those who remain in manufacturing industries often experience under-employment and receive lower incomes. Manufacturing workers experience a slower increase in wages and a deterioration of living standards. The real wage index of craftsmen and operatives in manufacturing industry </w:t>
      </w:r>
      <w:r>
        <w:rPr>
          <w:rFonts w:hint="eastAsia"/>
        </w:rPr>
        <w:t>chang</w:t>
      </w:r>
      <w:r>
        <w:t>ed from 101.1 in 1993 to 96.9 in 1997</w:t>
      </w:r>
      <w:r>
        <w:rPr>
          <w:rFonts w:hint="eastAsia"/>
        </w:rPr>
        <w:t>, a 4.2%</w:t>
      </w:r>
      <w:ins w:id="485" w:author="Wong Hung" w:date="2003-09-10T13:52:00Z">
        <w:r>
          <w:t xml:space="preserve"> decrease (Census and Statistical Department, 1999).</w:t>
        </w:r>
      </w:ins>
      <w:ins w:id="486" w:author="Wong Hung" w:date="2003-09-10T13:53:00Z">
        <w:r>
          <w:t xml:space="preserve"> In other words, </w:t>
        </w:r>
      </w:ins>
      <w:del w:id="487" w:author="Wong Hung" w:date="2003-09-10T13:50:00Z">
        <w:r>
          <w:rPr>
            <w:rFonts w:hint="eastAsia"/>
          </w:rPr>
          <w:delText xml:space="preserve"> decreas</w:delText>
        </w:r>
      </w:del>
      <w:del w:id="488" w:author="Wong Hung" w:date="2003-09-10T13:49:00Z">
        <w:r>
          <w:rPr>
            <w:rFonts w:hint="eastAsia"/>
          </w:rPr>
          <w:delText>e</w:delText>
        </w:r>
        <w:r>
          <w:delText>.</w:delText>
        </w:r>
      </w:del>
      <w:del w:id="489" w:author="Wong Hung" w:date="2003-09-10T13:47:00Z">
        <w:r>
          <w:rPr>
            <w:rStyle w:val="a5"/>
          </w:rPr>
          <w:footnoteReference w:id="2"/>
        </w:r>
      </w:del>
      <w:del w:id="491" w:author="Wong Hung" w:date="2003-09-10T13:51:00Z">
        <w:r>
          <w:rPr>
            <w:rFonts w:hint="eastAsia"/>
          </w:rPr>
          <w:delText xml:space="preserve"> </w:delText>
        </w:r>
        <w:r>
          <w:delText xml:space="preserve">In </w:delText>
        </w:r>
      </w:del>
      <w:del w:id="492" w:author="Wong Hung" w:date="2003-09-10T13:52:00Z">
        <w:r>
          <w:delText xml:space="preserve">other words, </w:delText>
        </w:r>
      </w:del>
      <w:r>
        <w:t>the real income of the manufacturing workers c</w:t>
      </w:r>
      <w:r>
        <w:rPr>
          <w:rFonts w:hint="eastAsia"/>
        </w:rPr>
        <w:t>ould not</w:t>
      </w:r>
      <w:r>
        <w:t xml:space="preserve"> catch up with inflation. In 1997 the average daily wage of manufacturing workers was only $329. </w:t>
      </w:r>
    </w:p>
    <w:p w:rsidR="00DD6277" w:rsidRDefault="009B506F">
      <w:pPr>
        <w:pStyle w:val="a0"/>
      </w:pPr>
      <w:r>
        <w:t>Comparatively speaking, production workers in manufacturing industries who can retain their jobs in the same industry, or who can find low-paid jobs in service industries are fortunate, although they have much lower incomes. Many laid-off workers are so unfortunate that they can never re-enter the labour market to procure other employment. Comparatively speaking, production workers in manufacturing industries who can retain their jobs in the same industry, or who can find low-paid jobs in service industries are fortunate, although they have much lower incomes. Many laid-off workers are so unfortunate that they can never re-enter the labour market to procure other employment.</w:t>
      </w:r>
    </w:p>
    <w:p w:rsidR="00DD6277" w:rsidRDefault="009B506F">
      <w:pPr>
        <w:pStyle w:val="3"/>
      </w:pPr>
      <w:bookmarkStart w:id="493" w:name="_Toc425789650"/>
      <w:r>
        <w:t>The Rise of Structural Unemployment</w:t>
      </w:r>
    </w:p>
    <w:p w:rsidR="00DD6277" w:rsidRDefault="009B506F">
      <w:pPr>
        <w:pStyle w:val="a0"/>
      </w:pPr>
      <w:r>
        <w:t>During the late 1980s and the first half of the 1990s, the unemployment rate of Hong Kong stayed below 2</w:t>
      </w:r>
      <w:del w:id="494" w:author="Wong Hung" w:date="2003-09-10T14:39:00Z">
        <w:r>
          <w:delText xml:space="preserve"> per cent</w:delText>
        </w:r>
      </w:del>
      <w:ins w:id="495" w:author="Wong Hung" w:date="2003-09-10T14:39:00Z">
        <w:r>
          <w:t>%</w:t>
        </w:r>
      </w:ins>
      <w:r>
        <w:t>, which was very low when compare</w:t>
      </w:r>
      <w:r>
        <w:rPr>
          <w:rFonts w:hint="eastAsia"/>
        </w:rPr>
        <w:t>d</w:t>
      </w:r>
      <w:r>
        <w:t xml:space="preserve"> with other western industrialised countries. However, the scenario has deteriorated since 1995. In 1995 the official unemployment rate was over 3</w:t>
      </w:r>
      <w:del w:id="496" w:author="Wong Hung" w:date="2003-09-10T14:39:00Z">
        <w:r>
          <w:delText xml:space="preserve"> per cent</w:delText>
        </w:r>
      </w:del>
      <w:ins w:id="497" w:author="Wong Hung" w:date="2003-09-10T14:39:00Z">
        <w:r>
          <w:t>%</w:t>
        </w:r>
      </w:ins>
      <w:r>
        <w:t xml:space="preserve"> for the first time since 1985. Nevertheless, after the financial crisis in Asia in October 1997 the unemployment rate experienced such a quick and tremendous surge that in early 1999 it reached its historically high level of 6.3</w:t>
      </w:r>
      <w:del w:id="498" w:author="Wong Hung" w:date="2003-09-10T14:39:00Z">
        <w:r>
          <w:delText xml:space="preserve"> per cent</w:delText>
        </w:r>
      </w:del>
      <w:ins w:id="499" w:author="Wong Hung" w:date="2003-09-10T14:39:00Z">
        <w:r>
          <w:t>%</w:t>
        </w:r>
      </w:ins>
      <w:r>
        <w:t>.</w:t>
      </w:r>
    </w:p>
    <w:bookmarkEnd w:id="493"/>
    <w:p w:rsidR="00DD6277" w:rsidRDefault="00DD6277">
      <w:pPr>
        <w:pStyle w:val="a0"/>
        <w:rPr>
          <w:u w:val="single"/>
        </w:rPr>
      </w:pPr>
    </w:p>
    <w:p w:rsidR="00DD6277" w:rsidRDefault="009B506F">
      <w:pPr>
        <w:pStyle w:val="3"/>
        <w:rPr>
          <w:lang w:val="en-US"/>
        </w:rPr>
      </w:pPr>
      <w:r>
        <w:rPr>
          <w:lang w:val="en-US"/>
        </w:rPr>
        <w:t xml:space="preserve">Wage </w:t>
      </w:r>
      <w:proofErr w:type="spellStart"/>
      <w:r>
        <w:rPr>
          <w:lang w:val="en-US"/>
        </w:rPr>
        <w:t>Polari</w:t>
      </w:r>
      <w:r>
        <w:rPr>
          <w:rFonts w:hint="eastAsia"/>
          <w:lang w:val="en-US"/>
        </w:rPr>
        <w:t>s</w:t>
      </w:r>
      <w:r>
        <w:rPr>
          <w:lang w:val="en-US"/>
        </w:rPr>
        <w:t>ation</w:t>
      </w:r>
      <w:proofErr w:type="spellEnd"/>
      <w:r>
        <w:rPr>
          <w:lang w:val="en-US"/>
        </w:rPr>
        <w:t xml:space="preserve"> in Service Sector</w:t>
      </w:r>
    </w:p>
    <w:p w:rsidR="00DD6277" w:rsidRDefault="009B506F">
      <w:pPr>
        <w:pStyle w:val="a0"/>
        <w:ind w:left="240" w:firstLine="300"/>
        <w:rPr>
          <w:lang w:val="en-US"/>
        </w:rPr>
      </w:pPr>
      <w:r>
        <w:rPr>
          <w:lang w:val="en-US"/>
        </w:rPr>
        <w:t>Furthermore, wage structure in service sector also experience</w:t>
      </w:r>
      <w:r>
        <w:rPr>
          <w:rFonts w:hint="eastAsia"/>
          <w:lang w:val="en-US"/>
        </w:rPr>
        <w:t>d</w:t>
      </w:r>
      <w:r>
        <w:rPr>
          <w:lang w:val="en-US"/>
        </w:rPr>
        <w:t xml:space="preserve"> </w:t>
      </w:r>
      <w:proofErr w:type="spellStart"/>
      <w:r>
        <w:rPr>
          <w:lang w:val="en-US"/>
        </w:rPr>
        <w:t>polari</w:t>
      </w:r>
      <w:r>
        <w:rPr>
          <w:rFonts w:hint="eastAsia"/>
          <w:lang w:val="en-US"/>
        </w:rPr>
        <w:t>s</w:t>
      </w:r>
      <w:r>
        <w:rPr>
          <w:lang w:val="en-US"/>
        </w:rPr>
        <w:t>ation</w:t>
      </w:r>
      <w:proofErr w:type="spellEnd"/>
      <w:r>
        <w:rPr>
          <w:lang w:val="en-US"/>
        </w:rPr>
        <w:t xml:space="preserve"> in the 1990s. The wage of the managerial and professional workers like </w:t>
      </w:r>
      <w:r>
        <w:rPr>
          <w:rFonts w:hint="eastAsia"/>
          <w:lang w:val="en-US"/>
        </w:rPr>
        <w:t xml:space="preserve">the </w:t>
      </w:r>
      <w:r>
        <w:rPr>
          <w:lang w:val="en-US"/>
        </w:rPr>
        <w:t>managers, accountants, system analysts in the service industry increase</w:t>
      </w:r>
      <w:r>
        <w:rPr>
          <w:rFonts w:hint="eastAsia"/>
          <w:lang w:val="en-US"/>
        </w:rPr>
        <w:t>d</w:t>
      </w:r>
      <w:r>
        <w:rPr>
          <w:lang w:val="en-US"/>
        </w:rPr>
        <w:t xml:space="preserve"> much faster than the low-skill</w:t>
      </w:r>
      <w:r>
        <w:rPr>
          <w:rFonts w:hint="eastAsia"/>
          <w:lang w:val="en-US"/>
        </w:rPr>
        <w:t>ed</w:t>
      </w:r>
      <w:r>
        <w:rPr>
          <w:lang w:val="en-US"/>
        </w:rPr>
        <w:t xml:space="preserve"> elementary workers like </w:t>
      </w:r>
      <w:r>
        <w:rPr>
          <w:rFonts w:hint="eastAsia"/>
          <w:lang w:val="en-US"/>
        </w:rPr>
        <w:t xml:space="preserve">the </w:t>
      </w:r>
      <w:r>
        <w:rPr>
          <w:lang w:val="en-US"/>
        </w:rPr>
        <w:t xml:space="preserve">cleaners, catering workers. According to the report of the Hang Seng Economic Monthly (July 1996), from 1986 to 1996 the annual growth rate of the average real income of managerial and professional employees </w:t>
      </w:r>
      <w:r>
        <w:rPr>
          <w:rFonts w:hint="eastAsia"/>
          <w:lang w:val="en-US"/>
        </w:rPr>
        <w:t>wa</w:t>
      </w:r>
      <w:r>
        <w:rPr>
          <w:lang w:val="en-US"/>
        </w:rPr>
        <w:t xml:space="preserve">s 5%, however, the growth rate of the </w:t>
      </w:r>
      <w:r>
        <w:rPr>
          <w:rFonts w:hint="eastAsia"/>
          <w:lang w:val="en-US"/>
        </w:rPr>
        <w:t xml:space="preserve">low-skilled </w:t>
      </w:r>
      <w:r>
        <w:rPr>
          <w:lang w:val="en-US"/>
        </w:rPr>
        <w:t xml:space="preserve">workers </w:t>
      </w:r>
      <w:r>
        <w:rPr>
          <w:rFonts w:hint="eastAsia"/>
          <w:lang w:val="en-US"/>
        </w:rPr>
        <w:t>was merely</w:t>
      </w:r>
      <w:r>
        <w:rPr>
          <w:lang w:val="en-US"/>
        </w:rPr>
        <w:t xml:space="preserve"> 1-1.6%</w:t>
      </w:r>
      <w:r>
        <w:rPr>
          <w:rFonts w:hint="eastAsia"/>
          <w:lang w:val="en-US"/>
        </w:rPr>
        <w:t>.</w:t>
      </w:r>
      <w:r>
        <w:rPr>
          <w:lang w:val="en-US"/>
        </w:rPr>
        <w:t xml:space="preserve"> </w:t>
      </w:r>
      <w:r>
        <w:rPr>
          <w:rFonts w:hint="eastAsia"/>
          <w:lang w:val="en-US"/>
        </w:rPr>
        <w:t>I</w:t>
      </w:r>
      <w:r>
        <w:rPr>
          <w:lang w:val="en-US"/>
        </w:rPr>
        <w:t xml:space="preserve">n the same period, the annual growth rate of GDP per capita </w:t>
      </w:r>
      <w:r>
        <w:rPr>
          <w:rFonts w:hint="eastAsia"/>
          <w:lang w:val="en-US"/>
        </w:rPr>
        <w:t>wa</w:t>
      </w:r>
      <w:r>
        <w:rPr>
          <w:lang w:val="en-US"/>
        </w:rPr>
        <w:t xml:space="preserve">s </w:t>
      </w:r>
      <w:r>
        <w:rPr>
          <w:lang w:val="en-US"/>
        </w:rPr>
        <w:lastRenderedPageBreak/>
        <w:t xml:space="preserve">5.1%. This </w:t>
      </w:r>
      <w:r>
        <w:rPr>
          <w:rFonts w:hint="eastAsia"/>
          <w:lang w:val="en-US"/>
        </w:rPr>
        <w:t>vividly demonstrates</w:t>
      </w:r>
      <w:r>
        <w:rPr>
          <w:lang w:val="en-US"/>
        </w:rPr>
        <w:t xml:space="preserve"> that</w:t>
      </w:r>
      <w:r>
        <w:rPr>
          <w:rFonts w:hint="eastAsia"/>
          <w:lang w:val="en-US"/>
        </w:rPr>
        <w:t xml:space="preserve"> </w:t>
      </w:r>
      <w:r>
        <w:rPr>
          <w:lang w:val="en-US"/>
        </w:rPr>
        <w:t>the</w:t>
      </w:r>
      <w:r>
        <w:rPr>
          <w:rFonts w:hint="eastAsia"/>
          <w:lang w:val="en-US"/>
        </w:rPr>
        <w:t>re was a</w:t>
      </w:r>
      <w:r>
        <w:rPr>
          <w:lang w:val="en-US"/>
        </w:rPr>
        <w:t xml:space="preserve"> wage </w:t>
      </w:r>
      <w:proofErr w:type="spellStart"/>
      <w:r>
        <w:rPr>
          <w:lang w:val="en-US"/>
        </w:rPr>
        <w:t>polari</w:t>
      </w:r>
      <w:r>
        <w:rPr>
          <w:rFonts w:hint="eastAsia"/>
          <w:lang w:val="en-US"/>
        </w:rPr>
        <w:t>s</w:t>
      </w:r>
      <w:r>
        <w:rPr>
          <w:lang w:val="en-US"/>
        </w:rPr>
        <w:t>ation</w:t>
      </w:r>
      <w:proofErr w:type="spellEnd"/>
      <w:r>
        <w:rPr>
          <w:lang w:val="en-US"/>
        </w:rPr>
        <w:t xml:space="preserve"> in the service industry, </w:t>
      </w:r>
      <w:r>
        <w:rPr>
          <w:rFonts w:hint="eastAsia"/>
          <w:lang w:val="en-US"/>
        </w:rPr>
        <w:t>whereas the</w:t>
      </w:r>
      <w:r>
        <w:rPr>
          <w:lang w:val="en-US"/>
        </w:rPr>
        <w:t xml:space="preserve"> low</w:t>
      </w:r>
      <w:r>
        <w:rPr>
          <w:rFonts w:hint="eastAsia"/>
          <w:lang w:val="en-US"/>
        </w:rPr>
        <w:t>-</w:t>
      </w:r>
      <w:r>
        <w:rPr>
          <w:lang w:val="en-US"/>
        </w:rPr>
        <w:t xml:space="preserve">wage service workers faced stagnant wage increase, which </w:t>
      </w:r>
      <w:r>
        <w:rPr>
          <w:rFonts w:hint="eastAsia"/>
          <w:lang w:val="en-US"/>
        </w:rPr>
        <w:t>wa</w:t>
      </w:r>
      <w:r>
        <w:rPr>
          <w:lang w:val="en-US"/>
        </w:rPr>
        <w:t xml:space="preserve">s much lower than </w:t>
      </w:r>
      <w:r>
        <w:rPr>
          <w:rFonts w:hint="eastAsia"/>
          <w:lang w:val="en-US"/>
        </w:rPr>
        <w:t xml:space="preserve">the wage increase of </w:t>
      </w:r>
      <w:r>
        <w:rPr>
          <w:lang w:val="en-US"/>
        </w:rPr>
        <w:t>their managerial and professional counterpart</w:t>
      </w:r>
      <w:r>
        <w:rPr>
          <w:rFonts w:hint="eastAsia"/>
          <w:lang w:val="en-US"/>
        </w:rPr>
        <w:t>s</w:t>
      </w:r>
      <w:r>
        <w:rPr>
          <w:lang w:val="en-US"/>
        </w:rPr>
        <w:t xml:space="preserve"> and the economic growth.</w:t>
      </w:r>
    </w:p>
    <w:p w:rsidR="00DD6277" w:rsidRDefault="009B506F">
      <w:pPr>
        <w:pStyle w:val="3"/>
        <w:rPr>
          <w:lang w:val="en-US"/>
        </w:rPr>
      </w:pPr>
      <w:proofErr w:type="spellStart"/>
      <w:r>
        <w:rPr>
          <w:lang w:val="en-US"/>
        </w:rPr>
        <w:t>Marginalisation</w:t>
      </w:r>
      <w:proofErr w:type="spellEnd"/>
      <w:r>
        <w:rPr>
          <w:lang w:val="en-US"/>
        </w:rPr>
        <w:t xml:space="preserve"> of </w:t>
      </w:r>
      <w:proofErr w:type="spellStart"/>
      <w:r>
        <w:rPr>
          <w:lang w:val="en-US"/>
        </w:rPr>
        <w:t>Labour</w:t>
      </w:r>
      <w:proofErr w:type="spellEnd"/>
      <w:r>
        <w:rPr>
          <w:lang w:val="en-US"/>
        </w:rPr>
        <w:t>: Flexible Management Strategy</w:t>
      </w:r>
    </w:p>
    <w:p w:rsidR="00DD6277" w:rsidRDefault="009B506F">
      <w:pPr>
        <w:pStyle w:val="a0"/>
      </w:pPr>
      <w:r>
        <w:rPr>
          <w:lang w:val="en-US"/>
        </w:rPr>
        <w:t xml:space="preserve">Since the 1980s, </w:t>
      </w:r>
      <w:proofErr w:type="spellStart"/>
      <w:r>
        <w:rPr>
          <w:lang w:val="en-US"/>
        </w:rPr>
        <w:t>labour</w:t>
      </w:r>
      <w:proofErr w:type="spellEnd"/>
      <w:r>
        <w:rPr>
          <w:lang w:val="en-US"/>
        </w:rPr>
        <w:t xml:space="preserve"> have been </w:t>
      </w:r>
      <w:proofErr w:type="spellStart"/>
      <w:r>
        <w:rPr>
          <w:lang w:val="en-US"/>
        </w:rPr>
        <w:t>marginali</w:t>
      </w:r>
      <w:r>
        <w:rPr>
          <w:rFonts w:hint="eastAsia"/>
          <w:lang w:val="en-US"/>
        </w:rPr>
        <w:t>s</w:t>
      </w:r>
      <w:r>
        <w:rPr>
          <w:lang w:val="en-US"/>
        </w:rPr>
        <w:t>ed</w:t>
      </w:r>
      <w:proofErr w:type="spellEnd"/>
      <w:r>
        <w:rPr>
          <w:lang w:val="en-US"/>
        </w:rPr>
        <w:t xml:space="preserve"> in Hong Kong and other developed countries. </w:t>
      </w:r>
      <w:r>
        <w:t>Marginalisation can be seen as the process of the identification and separation of marginal groups from mainstream society. It is the subordination of labour through its gender, ethnic, and occupational divisions, usually with assistance from the state. Under such divisions of labour, the wage levels, working conditions and job security of marginal workers have deteriorated enormously. The marginalisation of labour also increases the authority of capital, which under the label of ‘flexible management’ cuts back the bargaining power of labour.</w:t>
      </w:r>
    </w:p>
    <w:p w:rsidR="00DD6277" w:rsidRDefault="009B506F">
      <w:pPr>
        <w:pStyle w:val="a0"/>
      </w:pPr>
      <w:r>
        <w:t>De-industrialisation and mass unemployment enabled capital and the state to have unchecked authority to restructure the economy and to deregulate the labour market. No matter what rosy or fashionable terms</w:t>
      </w:r>
      <w:r>
        <w:rPr>
          <w:rStyle w:val="a5"/>
        </w:rPr>
        <w:footnoteReference w:id="3"/>
      </w:r>
      <w:r>
        <w:t xml:space="preserve"> the management use, the simple fact is that most of the newly created jobs in the developed capitalist countries are part-time, contract,</w:t>
      </w:r>
      <w:r>
        <w:rPr>
          <w:rStyle w:val="a5"/>
        </w:rPr>
        <w:footnoteReference w:id="4"/>
      </w:r>
      <w:r>
        <w:t xml:space="preserve"> temporary or self-employed jobs. The common characteristic of these marginal jobs is that the jobholders are entitled to minimal job security. Workers are liable to be freely hired-and-fired according to the fluctuating demands of the market. Moreover, most of them do not belong to any union because it is difficult for unions to organise these workers because they are employed on a part-time basis, or they are on temporary or short term contracts, or they work at home. The self-employed and the contractors</w:t>
      </w:r>
      <w:r>
        <w:rPr>
          <w:rStyle w:val="a5"/>
        </w:rPr>
        <w:footnoteReference w:id="5"/>
      </w:r>
      <w:proofErr w:type="gramStart"/>
      <w:r>
        <w:t>,</w:t>
      </w:r>
      <w:proofErr w:type="gramEnd"/>
      <w:r>
        <w:t xml:space="preserve"> have lost their entitlement to the protection of labour legislation, because their relationship with their employers has already been transformed from an ‘employment relation’</w:t>
      </w:r>
      <w:r>
        <w:rPr>
          <w:rFonts w:hint="eastAsia"/>
        </w:rPr>
        <w:t xml:space="preserve"> </w:t>
      </w:r>
      <w:r>
        <w:t>to a ‘business contractual relation’ (Collins</w:t>
      </w:r>
      <w:ins w:id="500" w:author="Wong Hung" w:date="2003-09-10T14:50:00Z">
        <w:r>
          <w:t>,</w:t>
        </w:r>
      </w:ins>
      <w:r>
        <w:t xml:space="preserve"> 1990). </w:t>
      </w:r>
    </w:p>
    <w:p w:rsidR="00DD6277" w:rsidRDefault="009B506F">
      <w:pPr>
        <w:pStyle w:val="a0"/>
      </w:pPr>
      <w:r>
        <w:t xml:space="preserve">Atkinson (1985) describes differences in the labour market in his model of a ‘flexible firm’. He makes a distinction between functionally and numerically flexible workers. Functionally flexible workers, according to Atkinson, are those workers who </w:t>
      </w:r>
      <w:r>
        <w:lastRenderedPageBreak/>
        <w:t>are able to change their skills and tasks in relation to changing market condition at the core. Whereas different types of numerically flexible workers, by subcontracting, out-sourcing, self-employment and agency temporaries are at the periphery, whose numbers can be adjusted as market conditions fluctuate.</w:t>
      </w:r>
    </w:p>
    <w:p w:rsidR="00DD6277" w:rsidRDefault="009B506F">
      <w:pPr>
        <w:pStyle w:val="a0"/>
      </w:pPr>
      <w:r>
        <w:t>Bosch et al. (1993) identify different forms of flexibility– in working time, wage rates and other contractual terms. In the primary labour market, flexibility is achieved through multi-skilling, working-time flexibility and higher wage rates for overtime and unsocial hours. In the secondary segments of the labour market, flexibility is attained differently through part-time and temporary work, low pay and high insecurity. This distinction thus resolves arguments over whether workers in core or periphery jobs contribute most to overall flexibility (Hakim</w:t>
      </w:r>
      <w:ins w:id="501" w:author="Wong Hung" w:date="2003-09-10T14:50:00Z">
        <w:r>
          <w:t>,</w:t>
        </w:r>
      </w:ins>
      <w:r>
        <w:t xml:space="preserve"> 1995</w:t>
      </w:r>
      <w:del w:id="502" w:author="Wong Hung" w:date="2003-09-09T19:07:00Z">
        <w:r>
          <w:delText>a</w:delText>
        </w:r>
      </w:del>
      <w:r>
        <w:t>).</w:t>
      </w:r>
    </w:p>
    <w:p w:rsidR="00DD6277" w:rsidRDefault="009B506F">
      <w:pPr>
        <w:pStyle w:val="a0"/>
      </w:pPr>
      <w:r>
        <w:t xml:space="preserve">Flexible management is not a ‘new’ invention of </w:t>
      </w:r>
      <w:proofErr w:type="gramStart"/>
      <w:r>
        <w:t>management,</w:t>
      </w:r>
      <w:proofErr w:type="gramEnd"/>
      <w:r>
        <w:t xml:space="preserve"> rather it is as old as capitalism itself. Especially when we examine developments from a comparative perspective, we discover that in Hong Kong, along with the other NICs, subcontracting between large and small firms and the use of flexible management (use of over-time, out-worker, </w:t>
      </w:r>
      <w:proofErr w:type="gramStart"/>
      <w:r>
        <w:t>seasonal</w:t>
      </w:r>
      <w:proofErr w:type="gramEnd"/>
      <w:r>
        <w:t xml:space="preserve"> workers) existed in its industrialisation period in the 1960s and has survived up to now. </w:t>
      </w:r>
    </w:p>
    <w:p w:rsidR="00DD6277" w:rsidRDefault="009B506F">
      <w:pPr>
        <w:pStyle w:val="a0"/>
      </w:pPr>
      <w:r>
        <w:t xml:space="preserve">‘Divide and rule’ is another old trick used by management. When they are still building their power, they may divide and segregate the labour market, both internally and externally. While management does not hesitate to use their big stick on marginal workers, they still need to use the carrot to retain co-operation among mainstream workers. However, when management gains enough authority and feels safe enough to use it, they will not just use their stick on ‘peripheral’ workers. We are now witnessing marginalisation being extended to the so-called ‘core’ workers. For example, at universities in Hong Kong, it is not only cleaners who are working mainly as part-time staff under subcontracting agencies. Most newly employed lecturers are also under contract terms and more part-time staff </w:t>
      </w:r>
      <w:proofErr w:type="gramStart"/>
      <w:r>
        <w:t>are</w:t>
      </w:r>
      <w:proofErr w:type="gramEnd"/>
      <w:r>
        <w:t xml:space="preserve"> hired to do the teaching. </w:t>
      </w:r>
    </w:p>
    <w:p w:rsidR="00DD6277" w:rsidRDefault="009B506F">
      <w:pPr>
        <w:pStyle w:val="a0"/>
        <w:rPr>
          <w:lang w:val="en-US"/>
        </w:rPr>
      </w:pPr>
      <w:r>
        <w:rPr>
          <w:lang w:val="en-US"/>
        </w:rPr>
        <w:t xml:space="preserve">Not only employees in the private sector, but </w:t>
      </w:r>
      <w:r>
        <w:rPr>
          <w:rFonts w:hint="eastAsia"/>
          <w:lang w:val="en-US"/>
        </w:rPr>
        <w:t xml:space="preserve">also </w:t>
      </w:r>
      <w:r>
        <w:rPr>
          <w:lang w:val="en-US"/>
        </w:rPr>
        <w:t xml:space="preserve">those working in the public sector in Hong Kong also face </w:t>
      </w:r>
      <w:proofErr w:type="spellStart"/>
      <w:r>
        <w:rPr>
          <w:lang w:val="en-US"/>
        </w:rPr>
        <w:t>marginalisation</w:t>
      </w:r>
      <w:proofErr w:type="spellEnd"/>
      <w:r>
        <w:rPr>
          <w:lang w:val="en-US"/>
        </w:rPr>
        <w:t>. Under the strategy of ‘</w:t>
      </w:r>
      <w:proofErr w:type="spellStart"/>
      <w:r>
        <w:rPr>
          <w:lang w:val="en-US"/>
        </w:rPr>
        <w:t>privatisation</w:t>
      </w:r>
      <w:proofErr w:type="spellEnd"/>
      <w:r>
        <w:rPr>
          <w:lang w:val="en-US"/>
        </w:rPr>
        <w:t xml:space="preserve">’, numerous public services </w:t>
      </w:r>
      <w:r>
        <w:rPr>
          <w:rFonts w:hint="eastAsia"/>
          <w:lang w:val="en-US"/>
        </w:rPr>
        <w:t>have been</w:t>
      </w:r>
      <w:r>
        <w:rPr>
          <w:lang w:val="en-US"/>
        </w:rPr>
        <w:t xml:space="preserve"> contracted out and provided by private companies, for example: the car-park management, cleaning and maintenance services of the public housing estate</w:t>
      </w:r>
      <w:r>
        <w:rPr>
          <w:rFonts w:hint="eastAsia"/>
          <w:lang w:val="en-US"/>
        </w:rPr>
        <w:t>s</w:t>
      </w:r>
      <w:r>
        <w:rPr>
          <w:lang w:val="en-US"/>
        </w:rPr>
        <w:t xml:space="preserve">. Since most of these services are out-contracted by the method of competitive tendering, the contractors have to suppress their </w:t>
      </w:r>
      <w:proofErr w:type="spellStart"/>
      <w:r>
        <w:rPr>
          <w:lang w:val="en-US"/>
        </w:rPr>
        <w:t>labour</w:t>
      </w:r>
      <w:proofErr w:type="spellEnd"/>
      <w:r>
        <w:rPr>
          <w:lang w:val="en-US"/>
        </w:rPr>
        <w:t xml:space="preserve"> cost in order to bid the tender successfully. The wage</w:t>
      </w:r>
      <w:r>
        <w:rPr>
          <w:rFonts w:hint="eastAsia"/>
          <w:lang w:val="en-US"/>
        </w:rPr>
        <w:t>s</w:t>
      </w:r>
      <w:r>
        <w:rPr>
          <w:lang w:val="en-US"/>
        </w:rPr>
        <w:t>, working condition</w:t>
      </w:r>
      <w:r>
        <w:rPr>
          <w:rFonts w:hint="eastAsia"/>
          <w:lang w:val="en-US"/>
        </w:rPr>
        <w:t>s</w:t>
      </w:r>
      <w:r>
        <w:rPr>
          <w:lang w:val="en-US"/>
        </w:rPr>
        <w:t xml:space="preserve"> and welfare of employees of these contract</w:t>
      </w:r>
      <w:r>
        <w:rPr>
          <w:rFonts w:hint="eastAsia"/>
          <w:lang w:val="en-US"/>
        </w:rPr>
        <w:t xml:space="preserve"> workers</w:t>
      </w:r>
      <w:r>
        <w:rPr>
          <w:lang w:val="en-US"/>
        </w:rPr>
        <w:t xml:space="preserve"> are much worse than the civil servants who </w:t>
      </w:r>
      <w:r>
        <w:rPr>
          <w:rFonts w:hint="eastAsia"/>
          <w:lang w:val="en-US"/>
        </w:rPr>
        <w:t>di</w:t>
      </w:r>
      <w:r>
        <w:rPr>
          <w:lang w:val="en-US"/>
        </w:rPr>
        <w:t xml:space="preserve">d the same job before. Owing to the uncertainty of tendering, most of the employees of the contractors are part-time and temporary workers. Owing to the </w:t>
      </w:r>
      <w:proofErr w:type="spellStart"/>
      <w:r>
        <w:rPr>
          <w:lang w:val="en-US"/>
        </w:rPr>
        <w:t>marginalisation</w:t>
      </w:r>
      <w:proofErr w:type="spellEnd"/>
      <w:r>
        <w:rPr>
          <w:lang w:val="en-US"/>
        </w:rPr>
        <w:t xml:space="preserve"> of </w:t>
      </w:r>
      <w:proofErr w:type="spellStart"/>
      <w:r>
        <w:rPr>
          <w:lang w:val="en-US"/>
        </w:rPr>
        <w:lastRenderedPageBreak/>
        <w:t>labour</w:t>
      </w:r>
      <w:proofErr w:type="spellEnd"/>
      <w:r>
        <w:rPr>
          <w:lang w:val="en-US"/>
        </w:rPr>
        <w:t>, their job and income security have been greatly deteriorated.</w:t>
      </w:r>
    </w:p>
    <w:p w:rsidR="00DD6277" w:rsidRDefault="009B506F">
      <w:pPr>
        <w:pStyle w:val="1"/>
        <w:numPr>
          <w:ins w:id="503" w:author="Wong Hung" w:date="2003-09-09T18:17:00Z"/>
        </w:numPr>
        <w:rPr>
          <w:ins w:id="504" w:author="Wong Hung" w:date="2003-09-09T18:17:00Z"/>
          <w:lang w:val="en-US"/>
        </w:rPr>
      </w:pPr>
      <w:ins w:id="505" w:author="Wong Hung" w:date="2003-09-09T18:18:00Z">
        <w:r>
          <w:rPr>
            <w:lang w:val="en-US"/>
          </w:rPr>
          <w:t>Poverty</w:t>
        </w:r>
      </w:ins>
      <w:ins w:id="506" w:author="Wong Hung" w:date="2003-09-09T18:33:00Z">
        <w:r>
          <w:rPr>
            <w:lang w:val="en-US"/>
          </w:rPr>
          <w:t xml:space="preserve"> Situation</w:t>
        </w:r>
      </w:ins>
    </w:p>
    <w:p w:rsidR="00DD6277" w:rsidRDefault="009B506F">
      <w:pPr>
        <w:pStyle w:val="a0"/>
        <w:numPr>
          <w:ins w:id="507" w:author="Unknown"/>
        </w:numPr>
        <w:rPr>
          <w:ins w:id="508" w:author="Wong Hung" w:date="2003-09-09T18:25:00Z"/>
        </w:rPr>
      </w:pPr>
      <w:ins w:id="509" w:author="Wong Hung" w:date="2003-09-09T18:24:00Z">
        <w:r>
          <w:rPr>
            <w:lang w:val="en-US"/>
          </w:rPr>
          <w:t>Funded by the Research Grant Council, Wong Hung</w:t>
        </w:r>
        <w:r>
          <w:t xml:space="preserve"> and Lee Kim Ming conducted a “Study of Hong Kong Poverty Line” from </w:t>
        </w:r>
      </w:ins>
      <w:ins w:id="510" w:author="Wong Hung" w:date="2003-09-10T13:56:00Z">
        <w:r>
          <w:t>September</w:t>
        </w:r>
      </w:ins>
      <w:ins w:id="511" w:author="Wong Hung" w:date="2003-09-09T18:24:00Z">
        <w:r>
          <w:t xml:space="preserve"> 1999 to </w:t>
        </w:r>
      </w:ins>
      <w:ins w:id="512" w:author="Wong Hung" w:date="2003-09-10T13:56:00Z">
        <w:r>
          <w:t>January</w:t>
        </w:r>
      </w:ins>
      <w:ins w:id="513" w:author="Wong Hung" w:date="2003-09-09T18:24:00Z">
        <w:r>
          <w:t xml:space="preserve"> 2001</w:t>
        </w:r>
      </w:ins>
      <w:ins w:id="514" w:author="Wong Hung" w:date="2003-09-09T18:26:00Z">
        <w:r>
          <w:rPr>
            <w:rStyle w:val="a5"/>
          </w:rPr>
          <w:footnoteReference w:id="6"/>
        </w:r>
      </w:ins>
      <w:ins w:id="526" w:author="Wong Hung" w:date="2003-09-09T18:24:00Z">
        <w:r>
          <w:t>. The study has successfully interviewed 3086 low-income household to understand their household expenditure patterns and living conditions so that a poverty line can be determined</w:t>
        </w:r>
      </w:ins>
      <w:ins w:id="527" w:author="Wong Hung" w:date="2003-09-09T18:34:00Z">
        <w:r>
          <w:t xml:space="preserve"> (Wong and Lee, 2002)</w:t>
        </w:r>
      </w:ins>
      <w:ins w:id="528" w:author="Wong Hung" w:date="2003-09-09T18:24:00Z">
        <w:r>
          <w:t>.</w:t>
        </w:r>
      </w:ins>
    </w:p>
    <w:p w:rsidR="00DD6277" w:rsidRDefault="009B506F">
      <w:pPr>
        <w:pStyle w:val="a0"/>
        <w:numPr>
          <w:ins w:id="529" w:author="Unknown"/>
        </w:numPr>
        <w:rPr>
          <w:ins w:id="530" w:author="Wong Hung" w:date="2003-09-09T18:25:00Z"/>
        </w:rPr>
      </w:pPr>
      <w:ins w:id="531" w:author="Wong Hung" w:date="2003-09-09T18:24:00Z">
        <w:r>
          <w:t>The poverty line is determined by the inflection point of the Engel curve through an income proxy measure. The Engel curve shows how the ratio of food expenditure to total household expenditure changes as the total household expenditure increases. The inflection point indicates the decreasing marginal propensity to consume food as the household income increases. In other words, the household will consume a smaller proportion of its income on food and turn to the consumption other commodities or non-necessity goods for improving the living. The inflection point of the Hong Kong Engel curve is at $3750 per person, which demarcates the poor and other households.</w:t>
        </w:r>
      </w:ins>
    </w:p>
    <w:p w:rsidR="00DD6277" w:rsidRDefault="009B506F">
      <w:pPr>
        <w:pStyle w:val="a0"/>
        <w:numPr>
          <w:ins w:id="532" w:author="Wong Hung" w:date="2003-09-09T18:24:00Z"/>
        </w:numPr>
        <w:rPr>
          <w:ins w:id="533" w:author="Wong Hung" w:date="2003-09-09T18:24:00Z"/>
        </w:rPr>
      </w:pPr>
      <w:ins w:id="534" w:author="Wong Hung" w:date="2003-09-09T18:24:00Z">
        <w:r>
          <w:t>According to the 1999/2000 “Household Expenditure Survey” conducted by the Hong Kong Census and Statistics, there are a total of 449,000 households with expense per head less than $3750, amount to 28% of the Hong Kong households. Households who live under the poverty line have an average monthly total expenditure per head of $2520; the average expense on food per head is $1058. The poor households have to “spare food” with a daily $35 food consumption per head. There are about 110,000 households with a daily food expense per head even below $24.</w:t>
        </w:r>
      </w:ins>
    </w:p>
    <w:p w:rsidR="00DD6277" w:rsidRDefault="009B506F">
      <w:pPr>
        <w:pStyle w:val="a0"/>
        <w:numPr>
          <w:ins w:id="535" w:author="Wong Hung" w:date="2003-09-09T18:24:00Z"/>
        </w:numPr>
        <w:rPr>
          <w:ins w:id="536" w:author="Wong Hung" w:date="2003-09-09T18:24:00Z"/>
        </w:rPr>
      </w:pPr>
      <w:ins w:id="537" w:author="Wong Hung" w:date="2003-09-09T18:24:00Z">
        <w:r>
          <w:t>There are different ways for the poor households to deal with economic hardship: 39.3% of them avoid taking buses, one of the cheapest transportation; around one third of them (33.2%) don’t switch on the light even when necessary; 31.9% could not afford giving “red pocket money” to their relatives in the last Chinese New Year; close to one quarter (23.8%) of them buy food right before the market closes because of cheaper prices; and finally almost one fifth (18.4%) of them have at least household member without a bed to sleep.</w:t>
        </w:r>
      </w:ins>
    </w:p>
    <w:p w:rsidR="00DD6277" w:rsidRDefault="009B506F">
      <w:pPr>
        <w:pStyle w:val="a0"/>
        <w:numPr>
          <w:ins w:id="538" w:author="Wong Hung" w:date="2003-09-09T18:24:00Z"/>
        </w:numPr>
        <w:rPr>
          <w:ins w:id="539" w:author="Wong Hung" w:date="2003-09-09T18:24:00Z"/>
        </w:rPr>
      </w:pPr>
      <w:ins w:id="540" w:author="Wong Hung" w:date="2003-09-09T18:24:00Z">
        <w:r>
          <w:lastRenderedPageBreak/>
          <w:t>There are quite a few poor household cannot obtain basic living conditions like having enough food and good health. Almost one tenth (9.4%) of the poor households cannot afford necessary medicine when getting ill; and there are 6.8% of them having insufficient food for at least one meal during last week.</w:t>
        </w:r>
      </w:ins>
    </w:p>
    <w:p w:rsidR="00DD6277" w:rsidRDefault="009B506F">
      <w:pPr>
        <w:pStyle w:val="a0"/>
        <w:numPr>
          <w:ins w:id="541" w:author="Wong Hung" w:date="2003-09-09T18:24:00Z"/>
        </w:numPr>
        <w:rPr>
          <w:ins w:id="542" w:author="Wong Hung" w:date="2003-09-09T18:24:00Z"/>
        </w:rPr>
      </w:pPr>
      <w:ins w:id="543" w:author="Wong Hung" w:date="2003-09-09T18:24:00Z">
        <w:r>
          <w:t>Poverty brings tremendous psychological tensions to the poor households: half of them subjectively believe that they are living under severe economic hardship. About 40% of them, their income cannot meet their expenses, and have to borrow money or use their saving to sustain everyday life.</w:t>
        </w:r>
      </w:ins>
    </w:p>
    <w:p w:rsidR="00DD6277" w:rsidRDefault="009B506F">
      <w:pPr>
        <w:pStyle w:val="a0"/>
        <w:numPr>
          <w:ins w:id="544" w:author="Wong Hung" w:date="2003-09-09T18:24:00Z"/>
        </w:numPr>
        <w:rPr>
          <w:ins w:id="545" w:author="Wong Hung" w:date="2003-09-09T18:24:00Z"/>
        </w:rPr>
      </w:pPr>
      <w:ins w:id="546" w:author="Wong Hung" w:date="2003-09-09T18:24:00Z">
        <w:r>
          <w:t>The poor households also poor in social resources: their social networks cannot help them borrow money or find a job. Around 30% of them have friends and relatives being unemployed rather than employed; almost half of them cannot get a friend or relative to borrow money; and 60% of them do not have friends or relatives able to introduce them a job.</w:t>
        </w:r>
      </w:ins>
    </w:p>
    <w:p w:rsidR="00DD6277" w:rsidRDefault="009B506F">
      <w:pPr>
        <w:pStyle w:val="a0"/>
        <w:numPr>
          <w:ins w:id="547" w:author="Wong Hung" w:date="2003-09-09T18:24:00Z"/>
        </w:numPr>
        <w:rPr>
          <w:ins w:id="548" w:author="Wong Hung" w:date="2003-09-09T18:21:00Z"/>
          <w:rFonts w:ascii="Arial" w:hAnsi="Arial" w:cs="Arial"/>
          <w:kern w:val="0"/>
          <w:sz w:val="20"/>
          <w:lang w:val="en-US"/>
        </w:rPr>
      </w:pPr>
      <w:ins w:id="549" w:author="Wong Hung" w:date="2003-09-09T19:15:00Z">
        <w:r>
          <w:t>Wong Hung</w:t>
        </w:r>
      </w:ins>
      <w:ins w:id="550" w:author="Wong Hung" w:date="2003-09-09T18:27:00Z">
        <w:r>
          <w:t xml:space="preserve"> and Lee Kim Ming </w:t>
        </w:r>
      </w:ins>
      <w:ins w:id="551" w:author="Wong Hung" w:date="2003-09-09T18:24:00Z">
        <w:r>
          <w:t>suggest setting $3750 per head as Hong Kong’s “Basic Living Protection Line”. In other words, so as to support the basic living of a household, each household member should have at least $3750 per month.</w:t>
        </w:r>
      </w:ins>
      <w:ins w:id="552" w:author="Wong Hung" w:date="2003-09-09T18:28:00Z">
        <w:r>
          <w:t xml:space="preserve"> We</w:t>
        </w:r>
      </w:ins>
      <w:ins w:id="553" w:author="Wong Hung" w:date="2003-09-09T18:24:00Z">
        <w:r>
          <w:t xml:space="preserve"> recommend the Government setting up a “Living Wage” so that a household can earn a basic living without receiving any public assistance. </w:t>
        </w:r>
      </w:ins>
      <w:ins w:id="554" w:author="Wong Hung" w:date="2003-09-09T18:30:00Z">
        <w:r>
          <w:t>We recommend t</w:t>
        </w:r>
      </w:ins>
      <w:ins w:id="555" w:author="Wong Hung" w:date="2003-09-09T18:24:00Z">
        <w:r>
          <w:t xml:space="preserve">he Government set up a minimum wage standard for its employees and those of its contracting out services and </w:t>
        </w:r>
        <w:proofErr w:type="spellStart"/>
        <w:r>
          <w:t>subvented</w:t>
        </w:r>
        <w:proofErr w:type="spellEnd"/>
        <w:r>
          <w:t xml:space="preserve"> social services. The proposed living wage is at a monthly rate of $6600, a daily rate of $250 or </w:t>
        </w:r>
        <w:proofErr w:type="gramStart"/>
        <w:r>
          <w:t>a</w:t>
        </w:r>
        <w:proofErr w:type="gramEnd"/>
        <w:r>
          <w:t xml:space="preserve"> hourly rate of $32.</w:t>
        </w:r>
      </w:ins>
    </w:p>
    <w:p w:rsidR="00DD6277" w:rsidRDefault="00DD6277">
      <w:pPr>
        <w:rPr>
          <w:del w:id="556" w:author="Wong Hung" w:date="2003-09-09T18:30:00Z"/>
          <w:lang w:val="en-US"/>
        </w:rPr>
      </w:pPr>
    </w:p>
    <w:p w:rsidR="00DD6277" w:rsidRDefault="009B506F">
      <w:pPr>
        <w:pStyle w:val="1"/>
        <w:rPr>
          <w:lang w:val="en-US"/>
        </w:rPr>
      </w:pPr>
      <w:r>
        <w:rPr>
          <w:lang w:val="en-US"/>
        </w:rPr>
        <w:t>Conclusion</w:t>
      </w:r>
    </w:p>
    <w:p w:rsidR="00DD6277" w:rsidRDefault="009B506F">
      <w:pPr>
        <w:pStyle w:val="a0"/>
      </w:pPr>
      <w:r>
        <w:t>In t</w:t>
      </w:r>
      <w:r>
        <w:rPr>
          <w:lang w:val="en-US"/>
        </w:rPr>
        <w:t xml:space="preserve">his paper, I have examined two related issues which have strong adverse impact </w:t>
      </w:r>
      <w:r>
        <w:rPr>
          <w:rFonts w:hint="eastAsia"/>
          <w:lang w:val="en-US"/>
        </w:rPr>
        <w:t xml:space="preserve">on </w:t>
      </w:r>
      <w:r>
        <w:rPr>
          <w:lang w:val="en-US"/>
        </w:rPr>
        <w:t xml:space="preserve">the livelihood of the Hong Kong citizens in the 1990s: the rise of cost of </w:t>
      </w:r>
      <w:proofErr w:type="gramStart"/>
      <w:r>
        <w:rPr>
          <w:lang w:val="en-US"/>
        </w:rPr>
        <w:t>living,</w:t>
      </w:r>
      <w:proofErr w:type="gramEnd"/>
      <w:r>
        <w:rPr>
          <w:lang w:val="en-US"/>
        </w:rPr>
        <w:t xml:space="preserve"> and the </w:t>
      </w:r>
      <w:proofErr w:type="spellStart"/>
      <w:r>
        <w:rPr>
          <w:lang w:val="en-US"/>
        </w:rPr>
        <w:t>lost</w:t>
      </w:r>
      <w:proofErr w:type="spellEnd"/>
      <w:r>
        <w:rPr>
          <w:lang w:val="en-US"/>
        </w:rPr>
        <w:t xml:space="preserve"> of income security. The rise of cost of living was a direct result of </w:t>
      </w:r>
      <w:r>
        <w:t>the mounting property prices and rental cost in the 1990s. All classes in Hong Kong, includ</w:t>
      </w:r>
      <w:r>
        <w:rPr>
          <w:rFonts w:hint="eastAsia"/>
        </w:rPr>
        <w:t>ing</w:t>
      </w:r>
      <w:r>
        <w:t xml:space="preserve"> the wealthy and poor people find the cost of living in Hong Kong</w:t>
      </w:r>
      <w:r>
        <w:rPr>
          <w:rFonts w:hint="eastAsia"/>
        </w:rPr>
        <w:t>,</w:t>
      </w:r>
      <w:r>
        <w:t xml:space="preserve"> has been increasing enormously and rapidly. Many low-income households were struck even harder as most of them faced redundancy, unemployment and wage-cut after the 1997 Asian </w:t>
      </w:r>
      <w:r>
        <w:rPr>
          <w:rFonts w:hint="eastAsia"/>
        </w:rPr>
        <w:t>financial c</w:t>
      </w:r>
      <w:r>
        <w:t xml:space="preserve">risis. Under the label of flexible management, employers in public and private sector </w:t>
      </w:r>
      <w:r>
        <w:rPr>
          <w:rFonts w:hint="eastAsia"/>
        </w:rPr>
        <w:t>are</w:t>
      </w:r>
      <w:r>
        <w:t xml:space="preserve"> now creating more part-time, temporary and contract jobs</w:t>
      </w:r>
      <w:r>
        <w:rPr>
          <w:rFonts w:hint="eastAsia"/>
        </w:rPr>
        <w:t xml:space="preserve">. It </w:t>
      </w:r>
      <w:r>
        <w:t xml:space="preserve">means </w:t>
      </w:r>
      <w:r>
        <w:rPr>
          <w:rFonts w:hint="eastAsia"/>
        </w:rPr>
        <w:t xml:space="preserve">that there is a </w:t>
      </w:r>
      <w:r>
        <w:t xml:space="preserve">further erosion of both job and income security of the employees. Owing to the mass unemployment and the threat of redundancy, </w:t>
      </w:r>
      <w:proofErr w:type="gramStart"/>
      <w:r>
        <w:t>labour have</w:t>
      </w:r>
      <w:proofErr w:type="gramEnd"/>
      <w:r>
        <w:t xml:space="preserve"> lost their bargaining power in the labour market and </w:t>
      </w:r>
      <w:r>
        <w:rPr>
          <w:rFonts w:hint="eastAsia"/>
        </w:rPr>
        <w:t>have</w:t>
      </w:r>
      <w:r>
        <w:t xml:space="preserve"> to accept whatever offered. </w:t>
      </w:r>
    </w:p>
    <w:p w:rsidR="00DD6277" w:rsidRDefault="00DD6277"/>
    <w:p w:rsidR="00DD6277" w:rsidRDefault="009B506F">
      <w:pPr>
        <w:pStyle w:val="a0"/>
        <w:numPr>
          <w:ins w:id="557" w:author="Wong Hung" w:date="2003-09-09T18:45:00Z"/>
        </w:numPr>
        <w:rPr>
          <w:ins w:id="558" w:author="Wong Hung" w:date="2003-09-09T18:45:00Z"/>
        </w:rPr>
      </w:pPr>
      <w:ins w:id="559" w:author="Wong Hung" w:date="2003-09-09T18:36:00Z">
        <w:r>
          <w:rPr>
            <w:lang w:val="en-US"/>
          </w:rPr>
          <w:t xml:space="preserve">The </w:t>
        </w:r>
      </w:ins>
      <w:ins w:id="560" w:author="Wong Hung" w:date="2003-09-09T18:47:00Z">
        <w:r>
          <w:rPr>
            <w:lang w:val="en-US"/>
          </w:rPr>
          <w:t>quality of life of the poor households is</w:t>
        </w:r>
      </w:ins>
      <w:ins w:id="561" w:author="Wong Hung" w:date="2003-09-09T18:38:00Z">
        <w:r>
          <w:rPr>
            <w:lang w:val="en-US"/>
          </w:rPr>
          <w:t xml:space="preserve"> devastating not only in the sense that the living standard of them is low</w:t>
        </w:r>
      </w:ins>
      <w:ins w:id="562" w:author="Wong Hung" w:date="2003-09-09T18:41:00Z">
        <w:r>
          <w:rPr>
            <w:lang w:val="en-US"/>
          </w:rPr>
          <w:t xml:space="preserve">, but also are they </w:t>
        </w:r>
      </w:ins>
      <w:ins w:id="563" w:author="Wong Hung" w:date="2003-09-10T13:58:00Z">
        <w:r>
          <w:rPr>
            <w:lang w:val="en-US"/>
          </w:rPr>
          <w:t xml:space="preserve">were </w:t>
        </w:r>
      </w:ins>
      <w:ins w:id="564" w:author="Wong Hung" w:date="2003-09-09T18:41:00Z">
        <w:r>
          <w:rPr>
            <w:lang w:val="en-US"/>
          </w:rPr>
          <w:t>socially excluded from the mainstream society</w:t>
        </w:r>
      </w:ins>
      <w:ins w:id="565" w:author="Wong Hung" w:date="2003-09-09T18:40:00Z">
        <w:r>
          <w:rPr>
            <w:lang w:val="en-US"/>
          </w:rPr>
          <w:t xml:space="preserve">. </w:t>
        </w:r>
      </w:ins>
      <w:ins w:id="566" w:author="Wong Hung" w:date="2003-09-09T18:42:00Z">
        <w:r>
          <w:rPr>
            <w:lang w:val="en-US"/>
          </w:rPr>
          <w:t xml:space="preserve">The poor households try to make ends meet by </w:t>
        </w:r>
      </w:ins>
      <w:ins w:id="567" w:author="Wong Hung" w:date="2003-09-09T18:40:00Z">
        <w:r>
          <w:rPr>
            <w:lang w:val="en-US"/>
          </w:rPr>
          <w:t>lower</w:t>
        </w:r>
      </w:ins>
      <w:ins w:id="568" w:author="Wong Hung" w:date="2003-09-09T18:42:00Z">
        <w:r>
          <w:rPr>
            <w:lang w:val="en-US"/>
          </w:rPr>
          <w:t>ing</w:t>
        </w:r>
      </w:ins>
      <w:ins w:id="569" w:author="Wong Hung" w:date="2003-09-09T18:40:00Z">
        <w:r>
          <w:rPr>
            <w:lang w:val="en-US"/>
          </w:rPr>
          <w:t xml:space="preserve"> their expenditure</w:t>
        </w:r>
      </w:ins>
      <w:ins w:id="570" w:author="Wong Hung" w:date="2003-09-09T18:42:00Z">
        <w:r>
          <w:rPr>
            <w:lang w:val="en-US"/>
          </w:rPr>
          <w:t>. They did</w:t>
        </w:r>
      </w:ins>
      <w:ins w:id="571" w:author="Wong Hung" w:date="2003-09-09T18:40:00Z">
        <w:r>
          <w:rPr>
            <w:lang w:val="en-US"/>
          </w:rPr>
          <w:t xml:space="preserve"> not switch on light </w:t>
        </w:r>
      </w:ins>
      <w:ins w:id="572" w:author="Wong Hung" w:date="2003-09-09T18:42:00Z">
        <w:r>
          <w:rPr>
            <w:lang w:val="en-US"/>
          </w:rPr>
          <w:t xml:space="preserve">when necessary, </w:t>
        </w:r>
      </w:ins>
      <w:ins w:id="573" w:author="Wong Hung" w:date="2003-09-09T18:40:00Z">
        <w:r>
          <w:rPr>
            <w:lang w:val="en-US"/>
          </w:rPr>
          <w:t>not travel by bus</w:t>
        </w:r>
      </w:ins>
      <w:ins w:id="574" w:author="Wong Hung" w:date="2003-09-09T18:43:00Z">
        <w:r>
          <w:rPr>
            <w:lang w:val="en-US"/>
          </w:rPr>
          <w:t>, or even did not have enough food</w:t>
        </w:r>
      </w:ins>
      <w:ins w:id="575" w:author="Wong Hung" w:date="2003-09-09T18:44:00Z">
        <w:r>
          <w:rPr>
            <w:lang w:val="en-US"/>
          </w:rPr>
          <w:t xml:space="preserve">. The most significant </w:t>
        </w:r>
      </w:ins>
      <w:ins w:id="576" w:author="Wong Hung" w:date="2003-09-09T18:45:00Z">
        <w:r>
          <w:rPr>
            <w:lang w:val="en-US"/>
          </w:rPr>
          <w:t xml:space="preserve">fact is that their </w:t>
        </w:r>
        <w:r>
          <w:t>friends and relatives being unemployed rather than employed;</w:t>
        </w:r>
      </w:ins>
      <w:ins w:id="577" w:author="Wong Hung" w:date="2003-09-09T18:46:00Z">
        <w:r>
          <w:t xml:space="preserve"> and majority of them</w:t>
        </w:r>
      </w:ins>
      <w:ins w:id="578" w:author="Wong Hung" w:date="2003-09-09T18:45:00Z">
        <w:r>
          <w:t xml:space="preserve"> cannot get a friend or relative to borrow money </w:t>
        </w:r>
      </w:ins>
      <w:ins w:id="579" w:author="Wong Hung" w:date="2003-09-09T18:46:00Z">
        <w:r>
          <w:t>or</w:t>
        </w:r>
      </w:ins>
      <w:ins w:id="580" w:author="Wong Hung" w:date="2003-09-09T18:45:00Z">
        <w:r>
          <w:t xml:space="preserve"> introduce them a job.</w:t>
        </w:r>
      </w:ins>
      <w:ins w:id="581" w:author="Wong Hung" w:date="2003-09-09T18:46:00Z">
        <w:r>
          <w:t xml:space="preserve"> The social exclusion</w:t>
        </w:r>
      </w:ins>
      <w:ins w:id="582" w:author="Wong Hung" w:date="2003-09-09T18:47:00Z">
        <w:r>
          <w:t xml:space="preserve"> </w:t>
        </w:r>
      </w:ins>
      <w:ins w:id="583" w:author="Wong Hung" w:date="2003-09-10T13:59:00Z">
        <w:r>
          <w:t>effects of their poverty situation are</w:t>
        </w:r>
      </w:ins>
      <w:ins w:id="584" w:author="Wong Hung" w:date="2003-09-09T18:47:00Z">
        <w:r>
          <w:t xml:space="preserve"> really the most significant adverse impact on their quality of life.</w:t>
        </w:r>
      </w:ins>
    </w:p>
    <w:p w:rsidR="00DD6277" w:rsidRDefault="00DD6277">
      <w:pPr>
        <w:numPr>
          <w:ins w:id="585" w:author="Wong Hung" w:date="2003-08-08T16:40:00Z"/>
        </w:numPr>
        <w:rPr>
          <w:ins w:id="586" w:author="Wong Hung" w:date="2003-08-08T16:40:00Z"/>
          <w:lang w:val="en-US"/>
        </w:rPr>
      </w:pPr>
    </w:p>
    <w:p w:rsidR="00DD6277" w:rsidRDefault="009B506F">
      <w:pPr>
        <w:rPr>
          <w:del w:id="587" w:author="Wong Hung" w:date="2003-09-09T18:32:00Z"/>
          <w:lang w:val="en-US"/>
        </w:rPr>
      </w:pPr>
      <w:del w:id="588" w:author="Wong Hung" w:date="2001-02-03T18:15:00Z">
        <w:r>
          <w:rPr>
            <w:lang w:val="en-US"/>
          </w:rPr>
          <w:br w:type="page"/>
        </w:r>
      </w:del>
    </w:p>
    <w:p w:rsidR="00DD6277" w:rsidRDefault="00DD6277">
      <w:pPr>
        <w:rPr>
          <w:del w:id="589" w:author="Wong Hung" w:date="2001-02-15T18:16:00Z"/>
          <w:lang w:val="en-US"/>
        </w:rPr>
      </w:pPr>
    </w:p>
    <w:p w:rsidR="00DD6277" w:rsidRDefault="00DD6277">
      <w:pPr>
        <w:rPr>
          <w:lang w:val="en-US"/>
        </w:rPr>
      </w:pPr>
    </w:p>
    <w:p w:rsidR="00DD6277" w:rsidRDefault="009B506F">
      <w:pPr>
        <w:pStyle w:val="1"/>
        <w:rPr>
          <w:lang w:val="en-US"/>
        </w:rPr>
      </w:pPr>
      <w:ins w:id="590" w:author="Wong Hung" w:date="2003-09-09T18:49:00Z">
        <w:r>
          <w:rPr>
            <w:lang w:val="en-US"/>
          </w:rPr>
          <w:br w:type="page"/>
        </w:r>
      </w:ins>
      <w:r>
        <w:rPr>
          <w:lang w:val="en-US"/>
        </w:rPr>
        <w:lastRenderedPageBreak/>
        <w:t>Reference:</w:t>
      </w:r>
    </w:p>
    <w:tbl>
      <w:tblPr>
        <w:tblW w:w="0" w:type="auto"/>
        <w:tblLayout w:type="fixed"/>
        <w:tblCellMar>
          <w:left w:w="28" w:type="dxa"/>
          <w:right w:w="28" w:type="dxa"/>
        </w:tblCellMar>
        <w:tblLook w:val="0000" w:firstRow="0" w:lastRow="0" w:firstColumn="0" w:lastColumn="0" w:noHBand="0" w:noVBand="0"/>
      </w:tblPr>
      <w:tblGrid>
        <w:gridCol w:w="8362"/>
      </w:tblGrid>
      <w:tr w:rsidR="00DD6277">
        <w:tc>
          <w:tcPr>
            <w:tcW w:w="8362" w:type="dxa"/>
          </w:tcPr>
          <w:p w:rsidR="00DD6277" w:rsidRDefault="009B506F">
            <w:pPr>
              <w:pStyle w:val="bib"/>
              <w:spacing w:before="180" w:after="180"/>
              <w:jc w:val="both"/>
            </w:pPr>
            <w:r>
              <w:rPr>
                <w:rFonts w:eastAsia="?????"/>
              </w:rPr>
              <w:t xml:space="preserve">Atkinson, J. (1985) ‘Flexibility: Planning for an Uncertain Future’, </w:t>
            </w:r>
            <w:r>
              <w:rPr>
                <w:rFonts w:eastAsia="?????"/>
                <w:i/>
              </w:rPr>
              <w:t>Manpower Policy and Practice,</w:t>
            </w:r>
            <w:r>
              <w:rPr>
                <w:rFonts w:eastAsia="?????"/>
              </w:rPr>
              <w:t xml:space="preserve"> 1, Summer, 26-9.</w:t>
            </w:r>
          </w:p>
        </w:tc>
      </w:tr>
      <w:tr w:rsidR="00DD6277">
        <w:tc>
          <w:tcPr>
            <w:tcW w:w="8362" w:type="dxa"/>
          </w:tcPr>
          <w:p w:rsidR="00DD6277" w:rsidRDefault="009B506F">
            <w:pPr>
              <w:pStyle w:val="bib"/>
              <w:spacing w:before="180" w:after="180"/>
              <w:jc w:val="both"/>
            </w:pPr>
            <w:r>
              <w:rPr>
                <w:rFonts w:eastAsia="?????"/>
              </w:rPr>
              <w:t xml:space="preserve">Bosch, G., Dawkins, P. and </w:t>
            </w:r>
            <w:proofErr w:type="spellStart"/>
            <w:r>
              <w:rPr>
                <w:rFonts w:eastAsia="?????"/>
              </w:rPr>
              <w:t>Michon</w:t>
            </w:r>
            <w:proofErr w:type="spellEnd"/>
            <w:r>
              <w:rPr>
                <w:rFonts w:eastAsia="?????"/>
              </w:rPr>
              <w:t xml:space="preserve">, F. (eds.) (1993) </w:t>
            </w:r>
            <w:r>
              <w:rPr>
                <w:rFonts w:eastAsia="?????"/>
                <w:i/>
              </w:rPr>
              <w:t xml:space="preserve">Times are Changing: Working Time in 14 </w:t>
            </w:r>
            <w:proofErr w:type="spellStart"/>
            <w:r>
              <w:rPr>
                <w:rFonts w:eastAsia="?????"/>
                <w:i/>
              </w:rPr>
              <w:t>Industrialised</w:t>
            </w:r>
            <w:proofErr w:type="spellEnd"/>
            <w:r>
              <w:rPr>
                <w:rFonts w:eastAsia="?????"/>
                <w:i/>
              </w:rPr>
              <w:t xml:space="preserve"> Countries, </w:t>
            </w:r>
            <w:r>
              <w:rPr>
                <w:rFonts w:eastAsia="?????"/>
              </w:rPr>
              <w:t xml:space="preserve">Geneva: International Institute for </w:t>
            </w:r>
            <w:proofErr w:type="spellStart"/>
            <w:r>
              <w:rPr>
                <w:rFonts w:eastAsia="?????"/>
              </w:rPr>
              <w:t>Labour</w:t>
            </w:r>
            <w:proofErr w:type="spellEnd"/>
            <w:r>
              <w:rPr>
                <w:rFonts w:eastAsia="?????"/>
              </w:rPr>
              <w:t xml:space="preserve"> Studies.</w:t>
            </w:r>
          </w:p>
        </w:tc>
      </w:tr>
      <w:tr w:rsidR="00DD6277">
        <w:tc>
          <w:tcPr>
            <w:tcW w:w="8362" w:type="dxa"/>
          </w:tcPr>
          <w:p w:rsidR="00DD6277" w:rsidRDefault="009B506F">
            <w:pPr>
              <w:pStyle w:val="bib"/>
              <w:spacing w:before="180" w:after="180"/>
              <w:jc w:val="both"/>
            </w:pPr>
            <w:r>
              <w:t>Census and Statistics Department (1996</w:t>
            </w:r>
            <w:del w:id="591" w:author="Wong Hung" w:date="2003-09-09T19:16:00Z">
              <w:r>
                <w:delText>a</w:delText>
              </w:r>
            </w:del>
            <w:r>
              <w:t>).1994/95 Household Expenditure Survey and the Rebasing of the Consumer Price Indices. Hong Kong: Census and Statistics Department, Hong Kong.</w:t>
            </w:r>
          </w:p>
        </w:tc>
      </w:tr>
      <w:tr w:rsidR="00DD6277">
        <w:trPr>
          <w:ins w:id="592" w:author="Wong Hung" w:date="2003-09-10T13:45:00Z"/>
        </w:trPr>
        <w:tc>
          <w:tcPr>
            <w:tcW w:w="8362" w:type="dxa"/>
          </w:tcPr>
          <w:p w:rsidR="00DD6277" w:rsidRDefault="009B506F">
            <w:pPr>
              <w:pStyle w:val="bib"/>
              <w:spacing w:before="180" w:after="180"/>
              <w:jc w:val="both"/>
              <w:rPr>
                <w:ins w:id="593" w:author="Wong Hung" w:date="2003-09-10T13:45:00Z"/>
              </w:rPr>
            </w:pPr>
            <w:ins w:id="594" w:author="Wong Hung" w:date="2003-09-10T13:45:00Z">
              <w:r>
                <w:t>Census and Statistics Departmen</w:t>
              </w:r>
            </w:ins>
            <w:ins w:id="595" w:author="Wong Hung" w:date="2003-09-10T13:46:00Z">
              <w:r>
                <w:t>t</w:t>
              </w:r>
            </w:ins>
            <w:ins w:id="596" w:author="Wong Hung" w:date="2003-09-10T13:45:00Z">
              <w:r>
                <w:t xml:space="preserve"> (1993)</w:t>
              </w:r>
            </w:ins>
            <w:ins w:id="597" w:author="Wong Hung" w:date="2003-09-10T13:46:00Z">
              <w:r>
                <w:t>.</w:t>
              </w:r>
            </w:ins>
            <w:ins w:id="598" w:author="Wong Hung" w:date="2003-09-10T13:45:00Z">
              <w:r>
                <w:t xml:space="preserve"> ‘Structural Changes in Manufacturing Industries 1981-1991’ in </w:t>
              </w:r>
              <w:r>
                <w:rPr>
                  <w:i/>
                </w:rPr>
                <w:t>Hong Kong Monthly Digest of Statistics</w:t>
              </w:r>
              <w:r>
                <w:t>, September 1993. Hong Kong: Census and Statistics Department, Hong Kong.</w:t>
              </w:r>
            </w:ins>
          </w:p>
        </w:tc>
      </w:tr>
      <w:tr w:rsidR="00DD6277">
        <w:trPr>
          <w:ins w:id="599" w:author="Wong Hung" w:date="2003-09-10T13:47:00Z"/>
        </w:trPr>
        <w:tc>
          <w:tcPr>
            <w:tcW w:w="8362" w:type="dxa"/>
          </w:tcPr>
          <w:p w:rsidR="00DD6277" w:rsidRDefault="009B506F">
            <w:pPr>
              <w:pStyle w:val="bib"/>
              <w:spacing w:before="180" w:after="180"/>
              <w:jc w:val="both"/>
              <w:rPr>
                <w:ins w:id="600" w:author="Wong Hung" w:date="2003-09-10T13:47:00Z"/>
              </w:rPr>
            </w:pPr>
            <w:ins w:id="601" w:author="Wong Hung" w:date="2003-09-10T13:47:00Z">
              <w:r>
                <w:t xml:space="preserve">Census and Statistics Department (1999) </w:t>
              </w:r>
              <w:r>
                <w:rPr>
                  <w:i/>
                </w:rPr>
                <w:t>Hong Kong Annual Digest of Statistics 1998.</w:t>
              </w:r>
            </w:ins>
            <w:ins w:id="602" w:author="Wong Hung" w:date="2003-09-10T13:48:00Z">
              <w:r>
                <w:rPr>
                  <w:i/>
                </w:rPr>
                <w:t xml:space="preserve"> </w:t>
              </w:r>
            </w:ins>
            <w:ins w:id="603" w:author="Wong Hung" w:date="2003-09-10T13:47:00Z">
              <w:r>
                <w:t>.</w:t>
              </w:r>
            </w:ins>
            <w:ins w:id="604" w:author="Wong Hung" w:date="2003-09-10T13:48:00Z">
              <w:r>
                <w:t xml:space="preserve"> Hong Kong: Census and Statistics Department, Hong Kong.</w:t>
              </w:r>
            </w:ins>
          </w:p>
        </w:tc>
      </w:tr>
      <w:tr w:rsidR="00DD6277">
        <w:trPr>
          <w:ins w:id="605" w:author="Wong Hung" w:date="2003-09-10T13:02:00Z"/>
        </w:trPr>
        <w:tc>
          <w:tcPr>
            <w:tcW w:w="8362" w:type="dxa"/>
          </w:tcPr>
          <w:p w:rsidR="00DD6277" w:rsidRDefault="009B506F">
            <w:pPr>
              <w:pStyle w:val="bib"/>
              <w:spacing w:before="180" w:after="180"/>
              <w:jc w:val="both"/>
              <w:rPr>
                <w:ins w:id="606" w:author="Wong Hung" w:date="2003-09-10T13:02:00Z"/>
              </w:rPr>
            </w:pPr>
            <w:ins w:id="607" w:author="Wong Hung" w:date="2003-09-10T13:03:00Z">
              <w:r>
                <w:t xml:space="preserve">Census and Statistics Department (2000). Annual Report on the Consumer Price Index 1999. </w:t>
              </w:r>
            </w:ins>
            <w:ins w:id="608" w:author="Wong Hung" w:date="2003-09-10T13:04:00Z">
              <w:r>
                <w:t>Hong Kong: Census and Statistical Department, HKSAR, PRC.</w:t>
              </w:r>
            </w:ins>
          </w:p>
        </w:tc>
      </w:tr>
      <w:tr w:rsidR="00DD6277">
        <w:trPr>
          <w:ins w:id="609" w:author="Wong Hung" w:date="2003-09-10T13:19:00Z"/>
        </w:trPr>
        <w:tc>
          <w:tcPr>
            <w:tcW w:w="8362" w:type="dxa"/>
          </w:tcPr>
          <w:p w:rsidR="00DD6277" w:rsidRDefault="009B506F">
            <w:pPr>
              <w:pStyle w:val="bib"/>
              <w:numPr>
                <w:ins w:id="610" w:author="Wong Hung" w:date="2003-09-10T13:19:00Z"/>
              </w:numPr>
              <w:spacing w:before="180" w:after="180"/>
              <w:jc w:val="both"/>
              <w:rPr>
                <w:ins w:id="611" w:author="Wong Hung" w:date="2003-09-10T13:19:00Z"/>
                <w:lang w:val="en-GB"/>
              </w:rPr>
            </w:pPr>
            <w:ins w:id="612" w:author="Wong Hung" w:date="2003-09-10T13:19:00Z">
              <w:r>
                <w:t>Census and Statistics Department (2001</w:t>
              </w:r>
            </w:ins>
            <w:ins w:id="613" w:author="Wong Hung" w:date="2003-09-10T13:20:00Z">
              <w:r>
                <w:t>a</w:t>
              </w:r>
            </w:ins>
            <w:ins w:id="614" w:author="Wong Hung" w:date="2003-09-10T13:19:00Z">
              <w:r>
                <w:t>).1999/2000 Household Expenditure Survey and the Rebasing of the Consumer Price Indices. Hong Kong: Census and Statistics Department, HKSAR, PRC.</w:t>
              </w:r>
            </w:ins>
          </w:p>
        </w:tc>
      </w:tr>
      <w:tr w:rsidR="00DD6277">
        <w:trPr>
          <w:ins w:id="615" w:author="Wong Hung" w:date="2003-09-10T13:18:00Z"/>
        </w:trPr>
        <w:tc>
          <w:tcPr>
            <w:tcW w:w="8362" w:type="dxa"/>
          </w:tcPr>
          <w:p w:rsidR="00DD6277" w:rsidRDefault="009B506F">
            <w:pPr>
              <w:pStyle w:val="bib"/>
              <w:numPr>
                <w:ins w:id="616" w:author="Wong Hung" w:date="2003-09-10T13:18:00Z"/>
              </w:numPr>
              <w:spacing w:before="180" w:after="180"/>
              <w:jc w:val="both"/>
              <w:rPr>
                <w:ins w:id="617" w:author="Wong Hung" w:date="2003-09-10T13:18:00Z"/>
                <w:lang w:val="en-AU"/>
              </w:rPr>
            </w:pPr>
            <w:ins w:id="618" w:author="Wong Hung" w:date="2003-09-10T13:18:00Z">
              <w:r>
                <w:t>Census and Statistics Department (2001</w:t>
              </w:r>
            </w:ins>
            <w:ins w:id="619" w:author="Wong Hung" w:date="2003-09-10T13:38:00Z">
              <w:r>
                <w:t>b</w:t>
              </w:r>
            </w:ins>
            <w:ins w:id="620" w:author="Wong Hung" w:date="2003-09-10T13:18:00Z">
              <w:r>
                <w:t>). Summary Results of the 2001 Population Census. Hong Kong: Census and Statistical Department, HKSAR, PRC.</w:t>
              </w:r>
            </w:ins>
          </w:p>
        </w:tc>
      </w:tr>
      <w:tr w:rsidR="00DD6277">
        <w:trPr>
          <w:ins w:id="621" w:author="Wong Hung" w:date="2003-09-09T19:03:00Z"/>
        </w:trPr>
        <w:tc>
          <w:tcPr>
            <w:tcW w:w="8362" w:type="dxa"/>
          </w:tcPr>
          <w:p w:rsidR="00DD6277" w:rsidRDefault="009B506F">
            <w:pPr>
              <w:pStyle w:val="bib"/>
              <w:spacing w:before="180" w:after="180"/>
              <w:jc w:val="both"/>
              <w:rPr>
                <w:ins w:id="622" w:author="Wong Hung" w:date="2003-09-09T19:03:00Z"/>
                <w:lang w:val="en-AU"/>
              </w:rPr>
            </w:pPr>
            <w:ins w:id="623" w:author="Wong Hung" w:date="2003-09-09T19:03:00Z">
              <w:r>
                <w:t xml:space="preserve">Census and Statistics Department (2001). Summary Results of the 2001 Population Census. Hong Kong: Census and Statistics Department, </w:t>
              </w:r>
            </w:ins>
            <w:ins w:id="624" w:author="Wong Hung" w:date="2003-09-10T13:05:00Z">
              <w:r>
                <w:t>Census and Statistical Department, HKSAR, PRC.</w:t>
              </w:r>
            </w:ins>
          </w:p>
        </w:tc>
      </w:tr>
      <w:tr w:rsidR="00DD6277">
        <w:tc>
          <w:tcPr>
            <w:tcW w:w="8362" w:type="dxa"/>
          </w:tcPr>
          <w:p w:rsidR="00DD6277" w:rsidRDefault="009B506F">
            <w:pPr>
              <w:pStyle w:val="bib"/>
              <w:spacing w:before="180" w:after="180"/>
              <w:jc w:val="both"/>
              <w:rPr>
                <w:lang w:val="en-AU"/>
              </w:rPr>
            </w:pPr>
            <w:r>
              <w:rPr>
                <w:lang w:val="en-AU"/>
              </w:rPr>
              <w:t xml:space="preserve">Collins, H. (1990) ‘Independent Contractors and the Challenge of Vertical Disintegration to Employment Protection Laws’, </w:t>
            </w:r>
            <w:r>
              <w:rPr>
                <w:i/>
                <w:lang w:val="en-AU"/>
              </w:rPr>
              <w:t>Oxford Journal of Legal Studies,</w:t>
            </w:r>
            <w:r>
              <w:rPr>
                <w:lang w:val="en-AU"/>
              </w:rPr>
              <w:t xml:space="preserve"> 10, 3, </w:t>
            </w:r>
            <w:ins w:id="625" w:author="Wong Hung" w:date="2001-02-15T18:16:00Z">
              <w:r>
                <w:rPr>
                  <w:lang w:val="en-AU"/>
                </w:rPr>
                <w:t>pp.</w:t>
              </w:r>
            </w:ins>
            <w:r>
              <w:rPr>
                <w:lang w:val="en-AU"/>
              </w:rPr>
              <w:t>353-80.</w:t>
            </w:r>
          </w:p>
        </w:tc>
      </w:tr>
      <w:tr w:rsidR="00DD6277">
        <w:tc>
          <w:tcPr>
            <w:tcW w:w="8362" w:type="dxa"/>
          </w:tcPr>
          <w:p w:rsidR="00DD6277" w:rsidRDefault="009B506F">
            <w:pPr>
              <w:pStyle w:val="bib"/>
              <w:spacing w:before="180" w:after="180"/>
              <w:jc w:val="both"/>
            </w:pPr>
            <w:r>
              <w:t xml:space="preserve">Crawford, I. (1996). ‘UK Household Cost-of-Living Indices, 1979-92’ in Hills, J. (ed.) </w:t>
            </w:r>
            <w:r>
              <w:rPr>
                <w:i/>
              </w:rPr>
              <w:t>New Inequalities: The Changing Distribution of Income and Wealth in the United Kingdom</w:t>
            </w:r>
            <w:r>
              <w:t>. Cambridge: Cambridge University Press. pp.76-102.</w:t>
            </w:r>
          </w:p>
        </w:tc>
      </w:tr>
      <w:tr w:rsidR="00DD6277">
        <w:tc>
          <w:tcPr>
            <w:tcW w:w="8362" w:type="dxa"/>
          </w:tcPr>
          <w:p w:rsidR="00DD6277" w:rsidRDefault="009B506F">
            <w:pPr>
              <w:pStyle w:val="bib"/>
              <w:spacing w:before="180" w:after="180"/>
              <w:jc w:val="both"/>
            </w:pPr>
            <w:r>
              <w:rPr>
                <w:rFonts w:eastAsia="?????"/>
              </w:rPr>
              <w:t>Hakim, C. (1995</w:t>
            </w:r>
            <w:del w:id="626" w:author="Wong Hung" w:date="2003-09-09T19:07:00Z">
              <w:r>
                <w:rPr>
                  <w:rFonts w:eastAsia="?????"/>
                </w:rPr>
                <w:delText>a</w:delText>
              </w:r>
            </w:del>
            <w:r>
              <w:rPr>
                <w:rFonts w:eastAsia="?????"/>
              </w:rPr>
              <w:t xml:space="preserve">) ‘Workforce Restructuring in Cross-national Perspective’, </w:t>
            </w:r>
            <w:r>
              <w:rPr>
                <w:rFonts w:eastAsia="?????"/>
                <w:i/>
              </w:rPr>
              <w:t xml:space="preserve">Work, </w:t>
            </w:r>
            <w:r>
              <w:rPr>
                <w:rFonts w:eastAsia="?????"/>
                <w:i/>
              </w:rPr>
              <w:lastRenderedPageBreak/>
              <w:t>Employment and Society,</w:t>
            </w:r>
            <w:r>
              <w:rPr>
                <w:rFonts w:eastAsia="?????"/>
              </w:rPr>
              <w:t xml:space="preserve"> 9, 2, </w:t>
            </w:r>
            <w:ins w:id="627" w:author="Wong Hung" w:date="2001-02-15T18:16:00Z">
              <w:r>
                <w:rPr>
                  <w:rFonts w:eastAsia="?????"/>
                </w:rPr>
                <w:t>pp.</w:t>
              </w:r>
            </w:ins>
            <w:r>
              <w:rPr>
                <w:rFonts w:eastAsia="?????"/>
              </w:rPr>
              <w:t>379-88.</w:t>
            </w:r>
          </w:p>
        </w:tc>
      </w:tr>
      <w:tr w:rsidR="00DD6277">
        <w:trPr>
          <w:ins w:id="628" w:author="Wong Hung" w:date="2001-02-15T18:12:00Z"/>
        </w:trPr>
        <w:tc>
          <w:tcPr>
            <w:tcW w:w="8362" w:type="dxa"/>
          </w:tcPr>
          <w:p w:rsidR="00DD6277" w:rsidRDefault="009B506F">
            <w:pPr>
              <w:pStyle w:val="bib"/>
              <w:spacing w:before="180" w:after="180"/>
              <w:jc w:val="both"/>
              <w:rPr>
                <w:ins w:id="629" w:author="Wong Hung" w:date="2001-02-15T18:12:00Z"/>
              </w:rPr>
            </w:pPr>
            <w:proofErr w:type="spellStart"/>
            <w:ins w:id="630" w:author="Wong Hung" w:date="2001-02-15T18:12:00Z">
              <w:r>
                <w:lastRenderedPageBreak/>
                <w:t>Lipietz</w:t>
              </w:r>
              <w:proofErr w:type="spellEnd"/>
              <w:r>
                <w:t>, A. (1998) ‘Rethinking social housing in the hour-glass society</w:t>
              </w:r>
            </w:ins>
            <w:ins w:id="631" w:author="Wong Hung" w:date="2001-02-15T18:13:00Z">
              <w:r>
                <w:t xml:space="preserve">’ in A. </w:t>
              </w:r>
              <w:proofErr w:type="spellStart"/>
              <w:r>
                <w:t>Madanipour</w:t>
              </w:r>
              <w:proofErr w:type="spellEnd"/>
              <w:r>
                <w:t xml:space="preserve">, </w:t>
              </w:r>
              <w:proofErr w:type="spellStart"/>
              <w:r>
                <w:t>G.Cars</w:t>
              </w:r>
              <w:proofErr w:type="spellEnd"/>
              <w:r>
                <w:t xml:space="preserve"> and J. </w:t>
              </w:r>
            </w:ins>
            <w:ins w:id="632" w:author="Wong Hung" w:date="2001-02-15T18:14:00Z">
              <w:r>
                <w:t>Allen (</w:t>
              </w:r>
              <w:proofErr w:type="spellStart"/>
              <w:r>
                <w:t>eds</w:t>
              </w:r>
              <w:proofErr w:type="spellEnd"/>
              <w:r>
                <w:t xml:space="preserve">) </w:t>
              </w:r>
              <w:r>
                <w:rPr>
                  <w:i/>
                  <w:iCs/>
                </w:rPr>
                <w:t>Social exclusion in European cities.</w:t>
              </w:r>
            </w:ins>
            <w:ins w:id="633" w:author="Wong Hung" w:date="2001-02-15T18:15:00Z">
              <w:r>
                <w:t xml:space="preserve"> London: Jessica Kingsley, </w:t>
              </w:r>
            </w:ins>
            <w:ins w:id="634" w:author="Wong Hung" w:date="2001-02-15T18:16:00Z">
              <w:r>
                <w:t>pp.</w:t>
              </w:r>
            </w:ins>
            <w:ins w:id="635" w:author="Wong Hung" w:date="2001-02-15T18:15:00Z">
              <w:r>
                <w:t>177-88.</w:t>
              </w:r>
            </w:ins>
          </w:p>
        </w:tc>
      </w:tr>
      <w:tr w:rsidR="00DD6277">
        <w:tc>
          <w:tcPr>
            <w:tcW w:w="8362" w:type="dxa"/>
          </w:tcPr>
          <w:p w:rsidR="00DD6277" w:rsidRDefault="009B506F">
            <w:pPr>
              <w:pStyle w:val="bib"/>
              <w:spacing w:before="180" w:after="180"/>
              <w:jc w:val="both"/>
            </w:pPr>
            <w:r>
              <w:t>Liu Pak-</w:t>
            </w:r>
            <w:proofErr w:type="spellStart"/>
            <w:r>
              <w:t>wai</w:t>
            </w:r>
            <w:proofErr w:type="spellEnd"/>
            <w:r>
              <w:t xml:space="preserve"> (1998) </w:t>
            </w:r>
            <w:r>
              <w:rPr>
                <w:i/>
                <w:iCs/>
              </w:rPr>
              <w:t>The Asian Financial Crisis and After: Problems and Challenges for the Hong Kong Economy.</w:t>
            </w:r>
            <w:r>
              <w:t xml:space="preserve"> Occasional Paper No. 89. Hong Kong Institute of Asia-Pacific Studies, the Chinese University of Hong Kong.</w:t>
            </w:r>
          </w:p>
        </w:tc>
      </w:tr>
      <w:tr w:rsidR="00DD6277">
        <w:tc>
          <w:tcPr>
            <w:tcW w:w="8362" w:type="dxa"/>
          </w:tcPr>
          <w:p w:rsidR="00DD6277" w:rsidRDefault="009B506F">
            <w:pPr>
              <w:pStyle w:val="bib"/>
              <w:spacing w:before="180" w:after="180"/>
              <w:jc w:val="both"/>
            </w:pPr>
            <w:proofErr w:type="spellStart"/>
            <w:r>
              <w:rPr>
                <w:rFonts w:eastAsia="華康中楷體"/>
              </w:rPr>
              <w:t>MacPerson</w:t>
            </w:r>
            <w:proofErr w:type="spellEnd"/>
            <w:r>
              <w:rPr>
                <w:rFonts w:eastAsia="華康中楷體"/>
              </w:rPr>
              <w:t xml:space="preserve">, S &amp; Lo, O Y (1997) </w:t>
            </w:r>
            <w:r>
              <w:rPr>
                <w:rFonts w:eastAsia="華康中楷體"/>
                <w:i/>
              </w:rPr>
              <w:t>A Measure of Poverty: Calculating the number of People in Poverty in Hong Kong</w:t>
            </w:r>
            <w:ins w:id="636" w:author="Wong Hung" w:date="2001-02-15T18:14:00Z">
              <w:r>
                <w:rPr>
                  <w:rFonts w:eastAsia="華康中楷體"/>
                </w:rPr>
                <w:t>. Hong Kong:</w:t>
              </w:r>
            </w:ins>
            <w:del w:id="637" w:author="Wong Hung" w:date="2001-02-15T18:14:00Z">
              <w:r>
                <w:rPr>
                  <w:rFonts w:eastAsia="華康中楷體"/>
                </w:rPr>
                <w:delText>:</w:delText>
              </w:r>
            </w:del>
            <w:r>
              <w:rPr>
                <w:rFonts w:eastAsia="華康中楷體"/>
              </w:rPr>
              <w:t xml:space="preserve"> City University of Hong Kong, Department of Public and Social Administration.</w:t>
            </w:r>
          </w:p>
        </w:tc>
      </w:tr>
      <w:tr w:rsidR="00DD6277">
        <w:tc>
          <w:tcPr>
            <w:tcW w:w="8362" w:type="dxa"/>
          </w:tcPr>
          <w:p w:rsidR="00DD6277" w:rsidRDefault="009B506F">
            <w:pPr>
              <w:pStyle w:val="bib"/>
              <w:spacing w:before="180" w:after="180"/>
              <w:jc w:val="both"/>
            </w:pPr>
            <w:proofErr w:type="spellStart"/>
            <w:r>
              <w:rPr>
                <w:rFonts w:eastAsia="華康中楷體"/>
              </w:rPr>
              <w:t>Mok</w:t>
            </w:r>
            <w:proofErr w:type="spellEnd"/>
            <w:r>
              <w:rPr>
                <w:rFonts w:eastAsia="華康中楷體"/>
              </w:rPr>
              <w:t xml:space="preserve">, T.K. &amp; Leung, S. O. (1997). </w:t>
            </w:r>
            <w:r>
              <w:rPr>
                <w:rFonts w:eastAsia="華康中楷體"/>
                <w:i/>
              </w:rPr>
              <w:t>Hong Kong Poverty Rat</w:t>
            </w:r>
            <w:r>
              <w:rPr>
                <w:rFonts w:eastAsia="華康中楷體"/>
              </w:rPr>
              <w:t xml:space="preserve">e. Series on Social Security Research (15). Hong Kong: </w:t>
            </w:r>
            <w:r>
              <w:rPr>
                <w:rFonts w:eastAsia="華康中楷體"/>
                <w:lang w:val="en-GB"/>
              </w:rPr>
              <w:t>Hong Kong Social Security Society. (in Chinese)</w:t>
            </w:r>
          </w:p>
        </w:tc>
      </w:tr>
      <w:tr w:rsidR="00DD6277">
        <w:tc>
          <w:tcPr>
            <w:tcW w:w="8362" w:type="dxa"/>
          </w:tcPr>
          <w:p w:rsidR="00DD6277" w:rsidRDefault="009B506F">
            <w:pPr>
              <w:pStyle w:val="bib"/>
              <w:spacing w:before="180" w:after="180"/>
              <w:jc w:val="both"/>
            </w:pPr>
            <w:r>
              <w:t xml:space="preserve">William, M. Mercer Companies (2000). </w:t>
            </w:r>
            <w:r>
              <w:rPr>
                <w:i/>
                <w:iCs/>
              </w:rPr>
              <w:t>Cost of Living 2000 Survey.</w:t>
            </w:r>
            <w:r>
              <w:t xml:space="preserve"> </w:t>
            </w:r>
            <w:r>
              <w:rPr>
                <w:rFonts w:eastAsia="?????"/>
              </w:rPr>
              <w:t xml:space="preserve">Retrieved August 29, 2000 from the World Wide Web: </w:t>
            </w:r>
            <w:hyperlink r:id="rId9" w:history="1">
              <w:r>
                <w:rPr>
                  <w:rStyle w:val="aa"/>
                  <w:rFonts w:hint="eastAsia"/>
                </w:rPr>
                <w:t>http://www.finfacts.com/costofliving.htm</w:t>
              </w:r>
            </w:hyperlink>
            <w:r>
              <w:t>.</w:t>
            </w:r>
          </w:p>
        </w:tc>
      </w:tr>
      <w:tr w:rsidR="00DD6277">
        <w:tc>
          <w:tcPr>
            <w:tcW w:w="8362" w:type="dxa"/>
          </w:tcPr>
          <w:p w:rsidR="00DD6277" w:rsidRDefault="009B506F">
            <w:pPr>
              <w:pStyle w:val="bib"/>
              <w:spacing w:before="180" w:after="180"/>
              <w:jc w:val="both"/>
            </w:pPr>
            <w:r>
              <w:t xml:space="preserve">Wong, H. &amp; Chua, H. W. (1996) </w:t>
            </w:r>
            <w:r>
              <w:rPr>
                <w:i/>
                <w:iCs/>
              </w:rPr>
              <w:t>Research on Expenditure Pattern of Low Expenditure Households in Hong Kong</w:t>
            </w:r>
            <w:r>
              <w:t>. Hong Kong: Hong Kong Council of Social Service and Oxfam Hong Kong. (in Chinese)</w:t>
            </w:r>
          </w:p>
        </w:tc>
      </w:tr>
      <w:tr w:rsidR="00DD6277">
        <w:trPr>
          <w:ins w:id="638" w:author="Wong Hung" w:date="2003-09-09T18:34:00Z"/>
        </w:trPr>
        <w:tc>
          <w:tcPr>
            <w:tcW w:w="8362" w:type="dxa"/>
          </w:tcPr>
          <w:p w:rsidR="00DD6277" w:rsidRDefault="009B506F">
            <w:pPr>
              <w:pStyle w:val="bib"/>
              <w:rPr>
                <w:ins w:id="639" w:author="Wong Hung" w:date="2003-09-09T18:34:00Z"/>
              </w:rPr>
            </w:pPr>
            <w:ins w:id="640" w:author="Wong Hung" w:date="2003-09-09T18:34:00Z">
              <w:r>
                <w:t xml:space="preserve">Wong, H. &amp; Lee, Kim Ming (2001). </w:t>
              </w:r>
            </w:ins>
            <w:ins w:id="641" w:author="Wong Hung" w:date="2003-09-09T18:36:00Z">
              <w:r>
                <w:t xml:space="preserve">Hong Kong Poverty Line Study </w:t>
              </w:r>
              <w:r>
                <w:rPr>
                  <w:i/>
                </w:rPr>
                <w:t xml:space="preserve"> </w:t>
              </w:r>
              <w:r>
                <w:rPr>
                  <w:rFonts w:hint="eastAsia"/>
                </w:rPr>
                <w:t xml:space="preserve"> </w:t>
              </w:r>
              <w:r>
                <w:t>Hong Kong: Division of Social Studies, City University of Hong Kong.</w:t>
              </w:r>
            </w:ins>
          </w:p>
        </w:tc>
      </w:tr>
    </w:tbl>
    <w:p w:rsidR="00DD6277" w:rsidRDefault="00DD6277">
      <w:pPr>
        <w:pStyle w:val="bib"/>
      </w:pPr>
    </w:p>
    <w:sectPr w:rsidR="00DD6277">
      <w:headerReference w:type="default" r:id="rId10"/>
      <w:footerReference w:type="default" r:id="rId11"/>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3E4" w:rsidRDefault="00F543E4">
      <w:r>
        <w:separator/>
      </w:r>
    </w:p>
  </w:endnote>
  <w:endnote w:type="continuationSeparator" w:id="0">
    <w:p w:rsidR="00F543E4" w:rsidRDefault="00F54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華康中黑體">
    <w:altName w:val="Thorndale Duospace WT SC"/>
    <w:charset w:val="88"/>
    <w:family w:val="modern"/>
    <w:pitch w:val="fixed"/>
    <w:sig w:usb0="00000000"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華康仿宋體W2">
    <w:altName w:val="新細明體"/>
    <w:charset w:val="88"/>
    <w:family w:val="modern"/>
    <w:pitch w:val="fixed"/>
    <w:sig w:usb0="00000001" w:usb1="08080000" w:usb2="00000010" w:usb3="00000000" w:csb0="00100000" w:csb1="00000000"/>
  </w:font>
  <w:font w:name="華康楷書體W3">
    <w:altName w:val="標楷體"/>
    <w:charset w:val="88"/>
    <w:family w:val="modern"/>
    <w:pitch w:val="fixed"/>
    <w:sig w:usb0="80000001" w:usb1="28091800" w:usb2="00000016" w:usb3="00000000" w:csb0="00100000" w:csb1="00000000"/>
  </w:font>
  <w:font w:name="全真細明體">
    <w:altName w:val="新細明體"/>
    <w:charset w:val="88"/>
    <w:family w:val="modern"/>
    <w:pitch w:val="fixed"/>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全真粗明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
    <w:altName w:val="標楷體"/>
    <w:panose1 w:val="00000000000000000000"/>
    <w:charset w:val="88"/>
    <w:family w:val="roman"/>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
    <w:altName w:val="標楷體"/>
    <w:panose1 w:val="00000000000000000000"/>
    <w:charset w:val="88"/>
    <w:family w:val="modern"/>
    <w:notTrueType/>
    <w:pitch w:val="fixed"/>
    <w:sig w:usb0="00000001" w:usb1="08080000" w:usb2="00000010" w:usb3="00000000" w:csb0="00100000" w:csb1="00000000"/>
  </w:font>
  <w:font w:name="華康中楷體">
    <w:altName w:val="標楷體"/>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277" w:rsidRDefault="009B506F">
    <w:pPr>
      <w:pStyle w:val="ac"/>
      <w:jc w:val="both"/>
    </w:pPr>
    <w:del w:id="1" w:author="Wong Hung" w:date="2003-09-09T18:55:00Z">
      <w:r>
        <w:fldChar w:fldCharType="begin"/>
      </w:r>
      <w:r>
        <w:delInstrText xml:space="preserve"> DATE \@ "yyyy/M/d" </w:delInstrText>
      </w:r>
      <w:r>
        <w:fldChar w:fldCharType="separate"/>
      </w:r>
    </w:del>
    <w:del w:id="2" w:author="Wong Hung" w:date="2001-02-15T17:57:00Z">
      <w:r>
        <w:rPr>
          <w:noProof/>
        </w:rPr>
        <w:delText>2001/2/3</w:delText>
      </w:r>
    </w:del>
    <w:del w:id="3" w:author="Wong Hung" w:date="2003-09-09T18:55:00Z">
      <w:r>
        <w:fldChar w:fldCharType="end"/>
      </w:r>
      <w:r>
        <w:delText xml:space="preserve">  </w:delText>
      </w:r>
    </w:del>
    <w:del w:id="4" w:author="Wong Hung" w:date="2001-02-15T18:17:00Z">
      <w:r>
        <w:fldChar w:fldCharType="begin"/>
      </w:r>
      <w:r>
        <w:delInstrText xml:space="preserve"> TIME \@ "AMPM hh:mm" </w:delInstrText>
      </w:r>
      <w:r>
        <w:fldChar w:fldCharType="separate"/>
      </w:r>
    </w:del>
    <w:del w:id="5" w:author="Wong Hung" w:date="2001-02-15T17:57:00Z">
      <w:r>
        <w:rPr>
          <w:rFonts w:hint="eastAsia"/>
          <w:noProof/>
        </w:rPr>
        <w:delText>下午</w:delText>
      </w:r>
      <w:r>
        <w:rPr>
          <w:noProof/>
        </w:rPr>
        <w:delText xml:space="preserve"> 06:13</w:delText>
      </w:r>
    </w:del>
    <w:del w:id="6" w:author="Wong Hung" w:date="2001-02-15T18:17:00Z">
      <w:r>
        <w:fldChar w:fldCharType="end"/>
      </w:r>
    </w:del>
    <w:del w:id="7" w:author="Wong Hung" w:date="2003-09-09T18:55:00Z">
      <w:r>
        <w:delText xml:space="preserve">  </w:delText>
      </w:r>
    </w:del>
    <w:del w:id="8" w:author="Wong Hung" w:date="2003-09-10T14:28:00Z">
      <w:r>
        <w:delText>p.</w:delText>
      </w:r>
      <w:r>
        <w:rPr>
          <w:rStyle w:val="ad"/>
        </w:rPr>
        <w:fldChar w:fldCharType="begin"/>
      </w:r>
      <w:r>
        <w:rPr>
          <w:rStyle w:val="ad"/>
        </w:rPr>
        <w:delInstrText xml:space="preserve"> PAGE </w:delInstrText>
      </w:r>
      <w:r>
        <w:rPr>
          <w:rStyle w:val="ad"/>
        </w:rPr>
        <w:fldChar w:fldCharType="separate"/>
      </w:r>
      <w:r>
        <w:rPr>
          <w:rStyle w:val="ad"/>
          <w:noProof/>
        </w:rPr>
        <w:delText>1</w:delText>
      </w:r>
      <w:r>
        <w:rPr>
          <w:rStyle w:val="ad"/>
        </w:rPr>
        <w:fldChar w:fldCharType="end"/>
      </w:r>
    </w:de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277" w:rsidRDefault="009B506F">
    <w:pPr>
      <w:pStyle w:val="ac"/>
      <w:jc w:val="both"/>
    </w:pPr>
    <w:ins w:id="650" w:author="Wong Hung" w:date="2003-09-10T14:30:00Z">
      <w:r>
        <w:rPr>
          <w:i/>
          <w:iCs/>
          <w:lang w:val="en-US"/>
        </w:rPr>
        <w:t xml:space="preserve">H. </w:t>
      </w:r>
    </w:ins>
    <w:ins w:id="651" w:author="Wong Hung" w:date="2003-09-10T14:29:00Z">
      <w:r>
        <w:rPr>
          <w:i/>
          <w:iCs/>
          <w:lang w:val="en-US"/>
        </w:rPr>
        <w:t>Wong</w:t>
      </w:r>
    </w:ins>
    <w:ins w:id="652" w:author="Wong Hung" w:date="2003-09-09T18:57:00Z">
      <w:r>
        <w:tab/>
      </w:r>
    </w:ins>
    <w:ins w:id="653" w:author="Wong Hung" w:date="2003-09-10T14:30:00Z">
      <w:r>
        <w:tab/>
      </w:r>
    </w:ins>
    <w:del w:id="654" w:author="Wong Hung" w:date="2003-09-09T18:55:00Z">
      <w:r>
        <w:fldChar w:fldCharType="begin"/>
      </w:r>
      <w:r>
        <w:delInstrText xml:space="preserve"> DATE \@ "yyyy/M/d" </w:delInstrText>
      </w:r>
      <w:r>
        <w:fldChar w:fldCharType="separate"/>
      </w:r>
    </w:del>
    <w:del w:id="655" w:author="Wong Hung" w:date="2001-02-15T17:57:00Z">
      <w:r>
        <w:rPr>
          <w:noProof/>
        </w:rPr>
        <w:delText>2001/2/3</w:delText>
      </w:r>
    </w:del>
    <w:del w:id="656" w:author="Wong Hung" w:date="2003-09-09T18:55:00Z">
      <w:r>
        <w:fldChar w:fldCharType="end"/>
      </w:r>
      <w:r>
        <w:delText xml:space="preserve">  </w:delText>
      </w:r>
    </w:del>
    <w:del w:id="657" w:author="Wong Hung" w:date="2001-02-15T18:17:00Z">
      <w:r>
        <w:fldChar w:fldCharType="begin"/>
      </w:r>
      <w:r>
        <w:delInstrText xml:space="preserve"> TIME \@ "AMPM hh:mm" </w:delInstrText>
      </w:r>
      <w:r>
        <w:fldChar w:fldCharType="separate"/>
      </w:r>
    </w:del>
    <w:del w:id="658" w:author="Wong Hung" w:date="2001-02-15T17:57:00Z">
      <w:r>
        <w:rPr>
          <w:rFonts w:hint="eastAsia"/>
          <w:noProof/>
        </w:rPr>
        <w:delText>下午</w:delText>
      </w:r>
      <w:r>
        <w:rPr>
          <w:noProof/>
        </w:rPr>
        <w:delText xml:space="preserve"> 06:13</w:delText>
      </w:r>
    </w:del>
    <w:del w:id="659" w:author="Wong Hung" w:date="2001-02-15T18:17:00Z">
      <w:r>
        <w:fldChar w:fldCharType="end"/>
      </w:r>
    </w:del>
    <w:del w:id="660" w:author="Wong Hung" w:date="2003-09-09T18:55:00Z">
      <w:r>
        <w:delText xml:space="preserve">  </w:delText>
      </w:r>
    </w:del>
    <w:r>
      <w:t>p.</w:t>
    </w:r>
    <w:r>
      <w:rPr>
        <w:rStyle w:val="ad"/>
      </w:rPr>
      <w:fldChar w:fldCharType="begin"/>
    </w:r>
    <w:r>
      <w:rPr>
        <w:rStyle w:val="ad"/>
      </w:rPr>
      <w:instrText xml:space="preserve"> PAGE </w:instrText>
    </w:r>
    <w:r>
      <w:rPr>
        <w:rStyle w:val="ad"/>
      </w:rPr>
      <w:fldChar w:fldCharType="separate"/>
    </w:r>
    <w:r w:rsidR="001F5496">
      <w:rPr>
        <w:rStyle w:val="ad"/>
        <w:noProof/>
      </w:rPr>
      <w:t>1</w:t>
    </w:r>
    <w:r>
      <w:rPr>
        <w:rStyle w:val="a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3E4" w:rsidRDefault="00F543E4">
      <w:r>
        <w:separator/>
      </w:r>
    </w:p>
  </w:footnote>
  <w:footnote w:type="continuationSeparator" w:id="0">
    <w:p w:rsidR="00F543E4" w:rsidRDefault="00F543E4">
      <w:r>
        <w:continuationSeparator/>
      </w:r>
    </w:p>
  </w:footnote>
  <w:footnote w:id="1">
    <w:p w:rsidR="00DD6277" w:rsidRDefault="009B506F">
      <w:pPr>
        <w:pStyle w:val="a6"/>
        <w:rPr>
          <w:del w:id="473" w:author="Wong Hung" w:date="2003-09-10T13:48:00Z"/>
        </w:rPr>
      </w:pPr>
      <w:del w:id="474" w:author="Wong Hung" w:date="2003-09-10T13:48:00Z">
        <w:r>
          <w:rPr>
            <w:rStyle w:val="a5"/>
          </w:rPr>
          <w:footnoteRef/>
        </w:r>
        <w:r>
          <w:delText xml:space="preserve"> </w:delText>
        </w:r>
        <w:r>
          <w:tab/>
        </w:r>
      </w:del>
      <w:del w:id="475" w:author="Wong Hung" w:date="2003-09-10T13:45:00Z">
        <w:r>
          <w:delText xml:space="preserve">Census and Statistics Department, ‘Structural Changes in Manufacturing Industries 1981-1991’ in </w:delText>
        </w:r>
        <w:r>
          <w:rPr>
            <w:i/>
          </w:rPr>
          <w:delText>Hong Kong Monthly Digest of Statistics</w:delText>
        </w:r>
        <w:r>
          <w:delText>, September 1993</w:delText>
        </w:r>
      </w:del>
      <w:del w:id="476" w:author="Wong Hung" w:date="2003-09-10T13:48:00Z">
        <w:r>
          <w:delText xml:space="preserve">, p.119. </w:delText>
        </w:r>
      </w:del>
    </w:p>
    <w:p w:rsidR="00DD6277" w:rsidRDefault="00DD6277">
      <w:pPr>
        <w:pStyle w:val="a6"/>
      </w:pPr>
    </w:p>
  </w:footnote>
  <w:footnote w:id="2">
    <w:p w:rsidR="00DD6277" w:rsidRDefault="009B506F">
      <w:pPr>
        <w:pStyle w:val="a6"/>
      </w:pPr>
      <w:del w:id="490" w:author="Wong Hung" w:date="2003-09-10T13:53:00Z">
        <w:r>
          <w:rPr>
            <w:rStyle w:val="a5"/>
          </w:rPr>
          <w:footnoteRef/>
        </w:r>
        <w:r>
          <w:delText xml:space="preserve"> </w:delText>
        </w:r>
        <w:r>
          <w:tab/>
          <w:delText xml:space="preserve">Census and Statistics Department (1999) </w:delText>
        </w:r>
        <w:r>
          <w:rPr>
            <w:i/>
          </w:rPr>
          <w:delText>Hong Kong Annual Digest of Statistics 1998.</w:delText>
        </w:r>
        <w:r>
          <w:delText xml:space="preserve"> Table 2.12 p.26. </w:delText>
        </w:r>
      </w:del>
    </w:p>
  </w:footnote>
  <w:footnote w:id="3">
    <w:p w:rsidR="00DD6277" w:rsidRDefault="009B506F">
      <w:pPr>
        <w:pStyle w:val="a6"/>
      </w:pPr>
      <w:r>
        <w:rPr>
          <w:rStyle w:val="a5"/>
        </w:rPr>
        <w:footnoteRef/>
      </w:r>
      <w:r>
        <w:t xml:space="preserve"> </w:t>
      </w:r>
      <w:r>
        <w:tab/>
        <w:t>In addition to restructuring and rationalisation, the current fashionable terms are ‘re-engineering’ and ‘total quality management’.</w:t>
      </w:r>
    </w:p>
  </w:footnote>
  <w:footnote w:id="4">
    <w:p w:rsidR="00DD6277" w:rsidRDefault="009B506F">
      <w:pPr>
        <w:pStyle w:val="a6"/>
      </w:pPr>
      <w:r>
        <w:rPr>
          <w:rStyle w:val="a5"/>
        </w:rPr>
        <w:footnoteRef/>
      </w:r>
      <w:r>
        <w:t xml:space="preserve"> </w:t>
      </w:r>
      <w:r>
        <w:tab/>
        <w:t>Contract workers are those workers who are not ‘permanent’ employees, but are only employed for a fixed period laid down by the contract. The length of employment may vary from several months to several years.</w:t>
      </w:r>
    </w:p>
  </w:footnote>
  <w:footnote w:id="5">
    <w:p w:rsidR="00DD6277" w:rsidRDefault="009B506F">
      <w:pPr>
        <w:pStyle w:val="a6"/>
      </w:pPr>
      <w:r>
        <w:rPr>
          <w:rStyle w:val="a5"/>
        </w:rPr>
        <w:footnoteRef/>
      </w:r>
      <w:r>
        <w:t xml:space="preserve"> </w:t>
      </w:r>
      <w:r>
        <w:tab/>
        <w:t>Contractors are those persons whose relationship with the supplier of works is not an employer-employee relationship, but a business contractual relationship. If contractors further contract out work to others, they may be known as ‘sub-contractors’. Contractors and sub-contractors are not employees of the supplier of work, so that they are different from contract workers.</w:t>
      </w:r>
    </w:p>
  </w:footnote>
  <w:footnote w:id="6">
    <w:p w:rsidR="00DD6277" w:rsidRDefault="009B506F">
      <w:pPr>
        <w:numPr>
          <w:ins w:id="515" w:author="Wong Hung" w:date="2003-09-09T18:52:00Z"/>
        </w:numPr>
        <w:tabs>
          <w:tab w:val="left" w:pos="360"/>
        </w:tabs>
        <w:ind w:left="360" w:hangingChars="180" w:hanging="360"/>
        <w:rPr>
          <w:ins w:id="516" w:author="Wong Hung" w:date="2003-09-09T18:52:00Z"/>
          <w:iCs/>
        </w:rPr>
      </w:pPr>
      <w:ins w:id="517" w:author="Wong Hung" w:date="2003-09-09T18:26:00Z">
        <w:r>
          <w:rPr>
            <w:rStyle w:val="a5"/>
          </w:rPr>
          <w:footnoteRef/>
        </w:r>
        <w:r>
          <w:t xml:space="preserve"> </w:t>
        </w:r>
      </w:ins>
      <w:ins w:id="518" w:author="Wong Hung" w:date="2003-09-09T18:49:00Z">
        <w:r>
          <w:t xml:space="preserve"> </w:t>
        </w:r>
      </w:ins>
      <w:ins w:id="519" w:author="Wong Hung" w:date="2003-09-10T13:57:00Z">
        <w:r>
          <w:rPr>
            <w:sz w:val="22"/>
          </w:rPr>
          <w:tab/>
        </w:r>
      </w:ins>
      <w:ins w:id="520" w:author="Wong Hung" w:date="2003-09-09T18:49:00Z">
        <w:r>
          <w:rPr>
            <w:sz w:val="22"/>
          </w:rPr>
          <w:t xml:space="preserve">I would like to </w:t>
        </w:r>
        <w:proofErr w:type="spellStart"/>
        <w:r>
          <w:rPr>
            <w:sz w:val="22"/>
          </w:rPr>
          <w:t>acknowlege</w:t>
        </w:r>
        <w:proofErr w:type="spellEnd"/>
        <w:r>
          <w:rPr>
            <w:sz w:val="22"/>
          </w:rPr>
          <w:t xml:space="preserve"> the support of the </w:t>
        </w:r>
      </w:ins>
      <w:ins w:id="521" w:author="Wong Hung" w:date="2003-09-09T18:52:00Z">
        <w:r>
          <w:rPr>
            <w:bCs/>
            <w:sz w:val="22"/>
          </w:rPr>
          <w:t>Competitive Earmarked Research Grant (CERG) 1999-2000, Research Grants Council (RGC)</w:t>
        </w:r>
      </w:ins>
      <w:ins w:id="522" w:author="Wong Hung" w:date="2003-09-09T18:49:00Z">
        <w:r>
          <w:rPr>
            <w:sz w:val="22"/>
          </w:rPr>
          <w:t xml:space="preserve"> on </w:t>
        </w:r>
      </w:ins>
      <w:ins w:id="523" w:author="Wong Hung" w:date="2003-09-09T18:50:00Z">
        <w:r>
          <w:rPr>
            <w:sz w:val="22"/>
          </w:rPr>
          <w:t>this research project ‘</w:t>
        </w:r>
      </w:ins>
      <w:ins w:id="524" w:author="Wong Hung" w:date="2003-09-09T18:52:00Z">
        <w:r>
          <w:rPr>
            <w:iCs/>
            <w:sz w:val="22"/>
          </w:rPr>
          <w:t>Drawing Hong Kong’s Poverty Line: An Inter-disciplinary Study’</w:t>
        </w:r>
        <w:r>
          <w:rPr>
            <w:rFonts w:hint="eastAsia"/>
            <w:iCs/>
            <w:sz w:val="22"/>
          </w:rPr>
          <w:t xml:space="preserve"> (</w:t>
        </w:r>
      </w:ins>
      <w:proofErr w:type="spellStart"/>
      <w:ins w:id="525" w:author="Wong Hung" w:date="2003-09-09T18:54:00Z">
        <w:r>
          <w:rPr>
            <w:sz w:val="22"/>
          </w:rPr>
          <w:t>CityU</w:t>
        </w:r>
        <w:proofErr w:type="spellEnd"/>
        <w:r>
          <w:rPr>
            <w:sz w:val="22"/>
          </w:rPr>
          <w:t xml:space="preserve"> 1184/99H)</w:t>
        </w:r>
      </w:ins>
    </w:p>
    <w:p w:rsidR="00DD6277" w:rsidRDefault="00DD6277">
      <w:pPr>
        <w:pStyle w:val="a6"/>
        <w:rPr>
          <w:bC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277" w:rsidRDefault="009B506F">
    <w:pPr>
      <w:pStyle w:val="ab"/>
      <w:numPr>
        <w:ins w:id="642" w:author="Wong Hung" w:date="2003-09-10T14:29:00Z"/>
      </w:numPr>
      <w:rPr>
        <w:ins w:id="643" w:author="Wong Hung" w:date="2003-09-10T14:29:00Z"/>
        <w:rFonts w:ascii="Tahoma" w:hAnsi="Tahoma" w:cs="Tahoma"/>
        <w:lang w:val="en-US"/>
      </w:rPr>
    </w:pPr>
    <w:ins w:id="644" w:author="Wong Hung" w:date="2003-09-10T14:29:00Z">
      <w:r>
        <w:rPr>
          <w:rFonts w:ascii="Tahoma" w:hAnsi="Tahoma" w:cs="Tahoma"/>
        </w:rPr>
        <w:t>International Conference on Quality of Life in a Global World</w:t>
      </w:r>
    </w:ins>
  </w:p>
  <w:p w:rsidR="00DD6277" w:rsidRDefault="009B506F">
    <w:pPr>
      <w:pStyle w:val="ab"/>
      <w:rPr>
        <w:lang w:val="en-US"/>
      </w:rPr>
    </w:pPr>
    <w:del w:id="645" w:author="Wong Hung" w:date="2003-09-09T18:55:00Z">
      <w:r>
        <w:rPr>
          <w:rFonts w:ascii="Tahoma" w:hAnsi="Tahoma" w:cs="Tahoma"/>
          <w:lang w:val="en-US"/>
        </w:rPr>
        <w:delText xml:space="preserve">Cost of Living and Income Security in Hong Kong </w:delText>
      </w:r>
    </w:del>
    <w:ins w:id="646" w:author="Wong Hung" w:date="2003-09-09T18:55:00Z">
      <w:r>
        <w:rPr>
          <w:rFonts w:ascii="Tahoma" w:hAnsi="Tahoma" w:cs="Tahoma"/>
          <w:lang w:val="en-US"/>
        </w:rPr>
        <w:t xml:space="preserve">Quality of life of </w:t>
      </w:r>
    </w:ins>
    <w:ins w:id="647" w:author="Wong Hung" w:date="2003-09-10T14:30:00Z">
      <w:r>
        <w:rPr>
          <w:rFonts w:ascii="Tahoma" w:hAnsi="Tahoma" w:cs="Tahoma"/>
          <w:lang w:val="en-US"/>
        </w:rPr>
        <w:t xml:space="preserve">Hong Kong’s </w:t>
      </w:r>
    </w:ins>
    <w:ins w:id="648" w:author="Wong Hung" w:date="2003-09-09T18:55:00Z">
      <w:r>
        <w:rPr>
          <w:rFonts w:ascii="Tahoma" w:hAnsi="Tahoma" w:cs="Tahoma"/>
          <w:lang w:val="en-US"/>
        </w:rPr>
        <w:t>poor households</w:t>
      </w:r>
      <w:r>
        <w:rPr>
          <w:lang w:val="en-US"/>
        </w:rPr>
        <w:tab/>
      </w:r>
    </w:ins>
    <w:r>
      <w:rPr>
        <w:lang w:val="en-US"/>
      </w:rPr>
      <w:tab/>
    </w:r>
    <w:del w:id="649" w:author="Wong Hung" w:date="2003-09-10T14:29:00Z">
      <w:r>
        <w:rPr>
          <w:lang w:val="en-US"/>
        </w:rPr>
        <w:delText>Wong Hung</w:delTex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BA25F9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
    <w:nsid w:val="01CA5E75"/>
    <w:multiLevelType w:val="singleLevel"/>
    <w:tmpl w:val="CD1082BE"/>
    <w:lvl w:ilvl="0">
      <w:start w:val="1"/>
      <w:numFmt w:val="bullet"/>
      <w:lvlText w:val=""/>
      <w:lvlJc w:val="left"/>
      <w:pPr>
        <w:tabs>
          <w:tab w:val="num" w:pos="425"/>
        </w:tabs>
        <w:ind w:left="425" w:hanging="425"/>
      </w:pPr>
      <w:rPr>
        <w:rFonts w:ascii="Symbol" w:hAnsi="Symbol" w:hint="default"/>
      </w:rPr>
    </w:lvl>
  </w:abstractNum>
  <w:abstractNum w:abstractNumId="2">
    <w:nsid w:val="06C307C4"/>
    <w:multiLevelType w:val="singleLevel"/>
    <w:tmpl w:val="85F0AE92"/>
    <w:lvl w:ilvl="0">
      <w:start w:val="1"/>
      <w:numFmt w:val="lowerRoman"/>
      <w:pStyle w:val="bib1"/>
      <w:lvlText w:val="%1."/>
      <w:lvlJc w:val="right"/>
      <w:pPr>
        <w:tabs>
          <w:tab w:val="num" w:pos="567"/>
        </w:tabs>
        <w:ind w:left="567" w:hanging="284"/>
      </w:pPr>
      <w:rPr>
        <w:rFonts w:hint="eastAsia"/>
      </w:rPr>
    </w:lvl>
  </w:abstractNum>
  <w:abstractNum w:abstractNumId="3">
    <w:nsid w:val="09F408D6"/>
    <w:multiLevelType w:val="singleLevel"/>
    <w:tmpl w:val="85F0AE92"/>
    <w:lvl w:ilvl="0">
      <w:start w:val="1"/>
      <w:numFmt w:val="lowerRoman"/>
      <w:lvlText w:val="%1."/>
      <w:lvlJc w:val="right"/>
      <w:pPr>
        <w:tabs>
          <w:tab w:val="num" w:pos="567"/>
        </w:tabs>
        <w:ind w:left="567" w:hanging="284"/>
      </w:pPr>
      <w:rPr>
        <w:rFonts w:hint="eastAsia"/>
      </w:rPr>
    </w:lvl>
  </w:abstractNum>
  <w:abstractNum w:abstractNumId="4">
    <w:nsid w:val="0CBD4DD4"/>
    <w:multiLevelType w:val="singleLevel"/>
    <w:tmpl w:val="29CCEE2C"/>
    <w:lvl w:ilvl="0">
      <w:start w:val="1"/>
      <w:numFmt w:val="decimal"/>
      <w:lvlText w:val="%1."/>
      <w:lvlJc w:val="left"/>
      <w:pPr>
        <w:tabs>
          <w:tab w:val="num" w:pos="285"/>
        </w:tabs>
        <w:ind w:left="285" w:hanging="285"/>
      </w:pPr>
      <w:rPr>
        <w:rFonts w:hint="default"/>
      </w:rPr>
    </w:lvl>
  </w:abstractNum>
  <w:abstractNum w:abstractNumId="5">
    <w:nsid w:val="11995F44"/>
    <w:multiLevelType w:val="singleLevel"/>
    <w:tmpl w:val="FEC8FC44"/>
    <w:lvl w:ilvl="0">
      <w:start w:val="1"/>
      <w:numFmt w:val="decimal"/>
      <w:lvlText w:val="%1."/>
      <w:lvlJc w:val="left"/>
      <w:pPr>
        <w:tabs>
          <w:tab w:val="num" w:pos="285"/>
        </w:tabs>
        <w:ind w:left="285" w:hanging="285"/>
      </w:pPr>
      <w:rPr>
        <w:rFonts w:hint="default"/>
      </w:rPr>
    </w:lvl>
  </w:abstractNum>
  <w:abstractNum w:abstractNumId="6">
    <w:nsid w:val="19237FCC"/>
    <w:multiLevelType w:val="hybridMultilevel"/>
    <w:tmpl w:val="33524770"/>
    <w:lvl w:ilvl="0" w:tplc="0228FF9C">
      <w:start w:val="1"/>
      <w:numFmt w:val="decimal"/>
      <w:lvlText w:val="%1."/>
      <w:lvlJc w:val="left"/>
      <w:pPr>
        <w:tabs>
          <w:tab w:val="num" w:pos="720"/>
        </w:tabs>
        <w:ind w:left="720" w:hanging="360"/>
      </w:pPr>
      <w:rPr>
        <w:rFonts w:hint="eastAsia"/>
      </w:rPr>
    </w:lvl>
    <w:lvl w:ilvl="1" w:tplc="09B6E7B0">
      <w:start w:val="1"/>
      <w:numFmt w:val="decimal"/>
      <w:lvlText w:val="%2."/>
      <w:lvlJc w:val="left"/>
      <w:pPr>
        <w:tabs>
          <w:tab w:val="num" w:pos="1560"/>
        </w:tabs>
        <w:ind w:left="1560" w:hanging="480"/>
      </w:pPr>
      <w:rPr>
        <w:rFonts w:hint="eastAsia"/>
      </w:rPr>
    </w:lvl>
    <w:lvl w:ilvl="2" w:tplc="0228FF9C">
      <w:start w:val="1"/>
      <w:numFmt w:val="decimal"/>
      <w:lvlText w:val="%3."/>
      <w:lvlJc w:val="left"/>
      <w:pPr>
        <w:tabs>
          <w:tab w:val="num" w:pos="2340"/>
        </w:tabs>
        <w:ind w:left="2340" w:hanging="36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755F36"/>
    <w:multiLevelType w:val="singleLevel"/>
    <w:tmpl w:val="EA266454"/>
    <w:lvl w:ilvl="0">
      <w:start w:val="1"/>
      <w:numFmt w:val="decimal"/>
      <w:lvlText w:val="%1)"/>
      <w:legacy w:legacy="1" w:legacySpace="0" w:legacyIndent="720"/>
      <w:lvlJc w:val="left"/>
      <w:pPr>
        <w:ind w:left="1080" w:hanging="720"/>
      </w:pPr>
    </w:lvl>
  </w:abstractNum>
  <w:abstractNum w:abstractNumId="8">
    <w:nsid w:val="218A6ECF"/>
    <w:multiLevelType w:val="multilevel"/>
    <w:tmpl w:val="6CAC5E92"/>
    <w:lvl w:ilvl="0">
      <w:start w:val="6"/>
      <w:numFmt w:val="decimal"/>
      <w:lvlText w:val="%1"/>
      <w:lvlJc w:val="left"/>
      <w:pPr>
        <w:tabs>
          <w:tab w:val="num" w:pos="900"/>
        </w:tabs>
        <w:ind w:left="900" w:hanging="900"/>
      </w:pPr>
      <w:rPr>
        <w:rFonts w:hint="eastAsia"/>
      </w:rPr>
    </w:lvl>
    <w:lvl w:ilvl="1">
      <w:start w:val="1"/>
      <w:numFmt w:val="decimal"/>
      <w:lvlText w:val="%1.%2"/>
      <w:lvlJc w:val="left"/>
      <w:pPr>
        <w:tabs>
          <w:tab w:val="num" w:pos="900"/>
        </w:tabs>
        <w:ind w:left="900" w:hanging="900"/>
      </w:pPr>
      <w:rPr>
        <w:rFonts w:hint="eastAsia"/>
      </w:rPr>
    </w:lvl>
    <w:lvl w:ilvl="2">
      <w:start w:val="1"/>
      <w:numFmt w:val="decimal"/>
      <w:lvlText w:val="%1.%2.%3"/>
      <w:lvlJc w:val="left"/>
      <w:pPr>
        <w:tabs>
          <w:tab w:val="num" w:pos="900"/>
        </w:tabs>
        <w:ind w:left="900" w:hanging="900"/>
      </w:pPr>
      <w:rPr>
        <w:rFonts w:hint="eastAsia"/>
      </w:rPr>
    </w:lvl>
    <w:lvl w:ilvl="3">
      <w:start w:val="1"/>
      <w:numFmt w:val="decimal"/>
      <w:lvlText w:val="%1.%2.%3.%4"/>
      <w:lvlJc w:val="left"/>
      <w:pPr>
        <w:tabs>
          <w:tab w:val="num" w:pos="900"/>
        </w:tabs>
        <w:ind w:left="900" w:hanging="900"/>
      </w:pPr>
      <w:rPr>
        <w:rFonts w:hint="eastAsia"/>
      </w:rPr>
    </w:lvl>
    <w:lvl w:ilvl="4">
      <w:start w:val="1"/>
      <w:numFmt w:val="decimal"/>
      <w:lvlText w:val="%1.%2.%3.%4.%5"/>
      <w:lvlJc w:val="left"/>
      <w:pPr>
        <w:tabs>
          <w:tab w:val="num" w:pos="900"/>
        </w:tabs>
        <w:ind w:left="900" w:hanging="900"/>
      </w:pPr>
      <w:rPr>
        <w:rFonts w:hint="eastAsia"/>
      </w:rPr>
    </w:lvl>
    <w:lvl w:ilvl="5">
      <w:start w:val="1"/>
      <w:numFmt w:val="decimal"/>
      <w:lvlText w:val="%1.%2.%3.%4.%5.%6"/>
      <w:lvlJc w:val="left"/>
      <w:pPr>
        <w:tabs>
          <w:tab w:val="num" w:pos="900"/>
        </w:tabs>
        <w:ind w:left="900" w:hanging="900"/>
      </w:pPr>
      <w:rPr>
        <w:rFonts w:hint="eastAsia"/>
      </w:rPr>
    </w:lvl>
    <w:lvl w:ilvl="6">
      <w:start w:val="1"/>
      <w:numFmt w:val="decimal"/>
      <w:lvlText w:val="%1.%2.%3.%4.%5.%6.%7"/>
      <w:lvlJc w:val="left"/>
      <w:pPr>
        <w:tabs>
          <w:tab w:val="num" w:pos="900"/>
        </w:tabs>
        <w:ind w:left="900" w:hanging="900"/>
      </w:pPr>
      <w:rPr>
        <w:rFonts w:hint="eastAsia"/>
      </w:rPr>
    </w:lvl>
    <w:lvl w:ilvl="7">
      <w:start w:val="1"/>
      <w:numFmt w:val="decimal"/>
      <w:lvlText w:val="%1.%2.%3.%4.%5.%6.%7.%8"/>
      <w:lvlJc w:val="left"/>
      <w:pPr>
        <w:tabs>
          <w:tab w:val="num" w:pos="900"/>
        </w:tabs>
        <w:ind w:left="900" w:hanging="900"/>
      </w:pPr>
      <w:rPr>
        <w:rFonts w:hint="eastAsia"/>
      </w:rPr>
    </w:lvl>
    <w:lvl w:ilvl="8">
      <w:start w:val="1"/>
      <w:numFmt w:val="decimal"/>
      <w:lvlText w:val="%1.%2.%3.%4.%5.%6.%7.%8.%9"/>
      <w:lvlJc w:val="left"/>
      <w:pPr>
        <w:tabs>
          <w:tab w:val="num" w:pos="900"/>
        </w:tabs>
        <w:ind w:left="900" w:hanging="900"/>
      </w:pPr>
      <w:rPr>
        <w:rFonts w:hint="eastAsia"/>
      </w:rPr>
    </w:lvl>
  </w:abstractNum>
  <w:abstractNum w:abstractNumId="9">
    <w:nsid w:val="21AD0F66"/>
    <w:multiLevelType w:val="singleLevel"/>
    <w:tmpl w:val="CD1082BE"/>
    <w:lvl w:ilvl="0">
      <w:start w:val="1"/>
      <w:numFmt w:val="bullet"/>
      <w:lvlText w:val=""/>
      <w:lvlJc w:val="left"/>
      <w:pPr>
        <w:tabs>
          <w:tab w:val="num" w:pos="425"/>
        </w:tabs>
        <w:ind w:left="425" w:hanging="425"/>
      </w:pPr>
      <w:rPr>
        <w:rFonts w:ascii="Symbol" w:hAnsi="Symbol" w:hint="default"/>
      </w:rPr>
    </w:lvl>
  </w:abstractNum>
  <w:abstractNum w:abstractNumId="10">
    <w:nsid w:val="244C2283"/>
    <w:multiLevelType w:val="singleLevel"/>
    <w:tmpl w:val="85F0AE92"/>
    <w:lvl w:ilvl="0">
      <w:start w:val="1"/>
      <w:numFmt w:val="lowerRoman"/>
      <w:lvlText w:val="%1."/>
      <w:lvlJc w:val="right"/>
      <w:pPr>
        <w:tabs>
          <w:tab w:val="num" w:pos="567"/>
        </w:tabs>
        <w:ind w:left="567" w:hanging="284"/>
      </w:pPr>
      <w:rPr>
        <w:rFonts w:hint="eastAsia"/>
      </w:rPr>
    </w:lvl>
  </w:abstractNum>
  <w:abstractNum w:abstractNumId="11">
    <w:nsid w:val="26EA0A0B"/>
    <w:multiLevelType w:val="singleLevel"/>
    <w:tmpl w:val="FAF8ADBC"/>
    <w:lvl w:ilvl="0">
      <w:start w:val="1"/>
      <w:numFmt w:val="bullet"/>
      <w:lvlText w:val=""/>
      <w:lvlJc w:val="left"/>
      <w:pPr>
        <w:tabs>
          <w:tab w:val="num" w:pos="425"/>
        </w:tabs>
        <w:ind w:left="425" w:hanging="425"/>
      </w:pPr>
      <w:rPr>
        <w:rFonts w:ascii="Symbol" w:hAnsi="Symbol" w:hint="default"/>
      </w:rPr>
    </w:lvl>
  </w:abstractNum>
  <w:abstractNum w:abstractNumId="12">
    <w:nsid w:val="2CC424D0"/>
    <w:multiLevelType w:val="singleLevel"/>
    <w:tmpl w:val="85F0AE92"/>
    <w:lvl w:ilvl="0">
      <w:start w:val="1"/>
      <w:numFmt w:val="lowerRoman"/>
      <w:lvlText w:val="%1."/>
      <w:lvlJc w:val="right"/>
      <w:pPr>
        <w:tabs>
          <w:tab w:val="num" w:pos="567"/>
        </w:tabs>
        <w:ind w:left="567" w:hanging="284"/>
      </w:pPr>
      <w:rPr>
        <w:rFonts w:hint="eastAsia"/>
      </w:rPr>
    </w:lvl>
  </w:abstractNum>
  <w:abstractNum w:abstractNumId="13">
    <w:nsid w:val="2E5F26C7"/>
    <w:multiLevelType w:val="singleLevel"/>
    <w:tmpl w:val="CFD80F1A"/>
    <w:lvl w:ilvl="0">
      <w:start w:val="1"/>
      <w:numFmt w:val="lowerLetter"/>
      <w:lvlText w:val="%1)"/>
      <w:legacy w:legacy="1" w:legacySpace="0" w:legacyIndent="1440"/>
      <w:lvlJc w:val="left"/>
      <w:pPr>
        <w:ind w:left="2400" w:hanging="1440"/>
      </w:pPr>
    </w:lvl>
  </w:abstractNum>
  <w:abstractNum w:abstractNumId="14">
    <w:nsid w:val="39E25F15"/>
    <w:multiLevelType w:val="singleLevel"/>
    <w:tmpl w:val="85F0AE92"/>
    <w:lvl w:ilvl="0">
      <w:start w:val="1"/>
      <w:numFmt w:val="lowerRoman"/>
      <w:lvlText w:val="%1."/>
      <w:lvlJc w:val="right"/>
      <w:pPr>
        <w:tabs>
          <w:tab w:val="num" w:pos="567"/>
        </w:tabs>
        <w:ind w:left="567" w:hanging="284"/>
      </w:pPr>
      <w:rPr>
        <w:rFonts w:hint="eastAsia"/>
      </w:rPr>
    </w:lvl>
  </w:abstractNum>
  <w:abstractNum w:abstractNumId="15">
    <w:nsid w:val="3D3B4537"/>
    <w:multiLevelType w:val="singleLevel"/>
    <w:tmpl w:val="0409000B"/>
    <w:lvl w:ilvl="0">
      <w:start w:val="1"/>
      <w:numFmt w:val="bullet"/>
      <w:lvlText w:val=""/>
      <w:lvlJc w:val="left"/>
      <w:pPr>
        <w:tabs>
          <w:tab w:val="num" w:pos="425"/>
        </w:tabs>
        <w:ind w:left="425" w:hanging="425"/>
      </w:pPr>
      <w:rPr>
        <w:rFonts w:ascii="Wingdings" w:hAnsi="Wingdings" w:hint="default"/>
      </w:rPr>
    </w:lvl>
  </w:abstractNum>
  <w:abstractNum w:abstractNumId="16">
    <w:nsid w:val="3EF04BB4"/>
    <w:multiLevelType w:val="singleLevel"/>
    <w:tmpl w:val="1E70361C"/>
    <w:lvl w:ilvl="0">
      <w:start w:val="1"/>
      <w:numFmt w:val="decimal"/>
      <w:lvlText w:val="%1)"/>
      <w:legacy w:legacy="1" w:legacySpace="0" w:legacyIndent="960"/>
      <w:lvlJc w:val="left"/>
      <w:pPr>
        <w:ind w:left="1440" w:hanging="960"/>
      </w:pPr>
    </w:lvl>
  </w:abstractNum>
  <w:abstractNum w:abstractNumId="17">
    <w:nsid w:val="3F5326B8"/>
    <w:multiLevelType w:val="singleLevel"/>
    <w:tmpl w:val="85F0AE92"/>
    <w:lvl w:ilvl="0">
      <w:start w:val="1"/>
      <w:numFmt w:val="lowerRoman"/>
      <w:lvlText w:val="%1."/>
      <w:lvlJc w:val="right"/>
      <w:pPr>
        <w:tabs>
          <w:tab w:val="num" w:pos="567"/>
        </w:tabs>
        <w:ind w:left="567" w:hanging="284"/>
      </w:pPr>
      <w:rPr>
        <w:rFonts w:hint="eastAsia"/>
      </w:rPr>
    </w:lvl>
  </w:abstractNum>
  <w:abstractNum w:abstractNumId="18">
    <w:nsid w:val="402B7049"/>
    <w:multiLevelType w:val="singleLevel"/>
    <w:tmpl w:val="E00E209A"/>
    <w:lvl w:ilvl="0">
      <w:start w:val="1"/>
      <w:numFmt w:val="decimalFullWidth"/>
      <w:lvlText w:val="%1．"/>
      <w:lvlJc w:val="left"/>
      <w:pPr>
        <w:tabs>
          <w:tab w:val="num" w:pos="1440"/>
        </w:tabs>
        <w:ind w:left="1440" w:hanging="720"/>
      </w:pPr>
      <w:rPr>
        <w:rFonts w:hint="eastAsia"/>
      </w:rPr>
    </w:lvl>
  </w:abstractNum>
  <w:abstractNum w:abstractNumId="19">
    <w:nsid w:val="405D0393"/>
    <w:multiLevelType w:val="singleLevel"/>
    <w:tmpl w:val="0409000F"/>
    <w:lvl w:ilvl="0">
      <w:start w:val="1"/>
      <w:numFmt w:val="decimal"/>
      <w:lvlText w:val="%1."/>
      <w:lvlJc w:val="left"/>
      <w:pPr>
        <w:tabs>
          <w:tab w:val="num" w:pos="425"/>
        </w:tabs>
        <w:ind w:left="425" w:hanging="425"/>
      </w:pPr>
    </w:lvl>
  </w:abstractNum>
  <w:abstractNum w:abstractNumId="20">
    <w:nsid w:val="426F6274"/>
    <w:multiLevelType w:val="singleLevel"/>
    <w:tmpl w:val="85F0AE92"/>
    <w:lvl w:ilvl="0">
      <w:start w:val="1"/>
      <w:numFmt w:val="lowerRoman"/>
      <w:lvlText w:val="%1."/>
      <w:lvlJc w:val="right"/>
      <w:pPr>
        <w:tabs>
          <w:tab w:val="num" w:pos="567"/>
        </w:tabs>
        <w:ind w:left="567" w:hanging="284"/>
      </w:pPr>
      <w:rPr>
        <w:rFonts w:hint="eastAsia"/>
      </w:rPr>
    </w:lvl>
  </w:abstractNum>
  <w:abstractNum w:abstractNumId="21">
    <w:nsid w:val="44D26DBD"/>
    <w:multiLevelType w:val="multilevel"/>
    <w:tmpl w:val="E1DE80C0"/>
    <w:lvl w:ilvl="0">
      <w:start w:val="6"/>
      <w:numFmt w:val="decimal"/>
      <w:lvlText w:val="%1"/>
      <w:lvlJc w:val="left"/>
      <w:pPr>
        <w:tabs>
          <w:tab w:val="num" w:pos="480"/>
        </w:tabs>
        <w:ind w:left="480" w:hanging="480"/>
      </w:pPr>
      <w:rPr>
        <w:rFonts w:hint="eastAsia"/>
      </w:rPr>
    </w:lvl>
    <w:lvl w:ilvl="1">
      <w:start w:val="1"/>
      <w:numFmt w:val="decimal"/>
      <w:lvlText w:val="%1.%2"/>
      <w:lvlJc w:val="left"/>
      <w:pPr>
        <w:tabs>
          <w:tab w:val="num" w:pos="480"/>
        </w:tabs>
        <w:ind w:left="480" w:hanging="480"/>
      </w:pPr>
      <w:rPr>
        <w:rFonts w:hint="eastAsia"/>
      </w:rPr>
    </w:lvl>
    <w:lvl w:ilvl="2">
      <w:start w:val="1"/>
      <w:numFmt w:val="decimal"/>
      <w:lvlText w:val="%1.%2.%3"/>
      <w:lvlJc w:val="left"/>
      <w:pPr>
        <w:tabs>
          <w:tab w:val="num" w:pos="1134"/>
        </w:tabs>
        <w:ind w:left="1134" w:hanging="1134"/>
      </w:pPr>
      <w:rPr>
        <w:rFonts w:hint="eastAsia"/>
      </w:rPr>
    </w:lvl>
    <w:lvl w:ilvl="3">
      <w:start w:val="1"/>
      <w:numFmt w:val="decimal"/>
      <w:lvlText w:val="%1.%2.%3.%4"/>
      <w:lvlJc w:val="left"/>
      <w:pPr>
        <w:tabs>
          <w:tab w:val="num" w:pos="480"/>
        </w:tabs>
        <w:ind w:left="480" w:hanging="480"/>
      </w:pPr>
      <w:rPr>
        <w:rFonts w:hint="eastAsia"/>
      </w:rPr>
    </w:lvl>
    <w:lvl w:ilvl="4">
      <w:start w:val="1"/>
      <w:numFmt w:val="decimal"/>
      <w:lvlText w:val="%1.%2.%3.%4.%5"/>
      <w:lvlJc w:val="left"/>
      <w:pPr>
        <w:tabs>
          <w:tab w:val="num" w:pos="480"/>
        </w:tabs>
        <w:ind w:left="480" w:hanging="480"/>
      </w:pPr>
      <w:rPr>
        <w:rFonts w:hint="eastAsia"/>
      </w:rPr>
    </w:lvl>
    <w:lvl w:ilvl="5">
      <w:start w:val="1"/>
      <w:numFmt w:val="decimal"/>
      <w:lvlText w:val="%1.%2.%3.%4.%5.%6"/>
      <w:lvlJc w:val="left"/>
      <w:pPr>
        <w:tabs>
          <w:tab w:val="num" w:pos="480"/>
        </w:tabs>
        <w:ind w:left="480" w:hanging="480"/>
      </w:pPr>
      <w:rPr>
        <w:rFonts w:hint="eastAsia"/>
      </w:rPr>
    </w:lvl>
    <w:lvl w:ilvl="6">
      <w:start w:val="1"/>
      <w:numFmt w:val="decimal"/>
      <w:lvlText w:val="%1.%2.%3.%4.%5.%6.%7"/>
      <w:lvlJc w:val="left"/>
      <w:pPr>
        <w:tabs>
          <w:tab w:val="num" w:pos="480"/>
        </w:tabs>
        <w:ind w:left="480" w:hanging="480"/>
      </w:pPr>
      <w:rPr>
        <w:rFonts w:hint="eastAsia"/>
      </w:rPr>
    </w:lvl>
    <w:lvl w:ilvl="7">
      <w:start w:val="1"/>
      <w:numFmt w:val="decimal"/>
      <w:lvlText w:val="%1.%2.%3.%4.%5.%6.%7.%8"/>
      <w:lvlJc w:val="left"/>
      <w:pPr>
        <w:tabs>
          <w:tab w:val="num" w:pos="480"/>
        </w:tabs>
        <w:ind w:left="480" w:hanging="480"/>
      </w:pPr>
      <w:rPr>
        <w:rFonts w:hint="eastAsia"/>
      </w:rPr>
    </w:lvl>
    <w:lvl w:ilvl="8">
      <w:start w:val="1"/>
      <w:numFmt w:val="decimal"/>
      <w:lvlText w:val="%1.%2.%3.%4.%5.%6.%7.%8.%9"/>
      <w:lvlJc w:val="left"/>
      <w:pPr>
        <w:tabs>
          <w:tab w:val="num" w:pos="480"/>
        </w:tabs>
        <w:ind w:left="480" w:hanging="480"/>
      </w:pPr>
      <w:rPr>
        <w:rFonts w:hint="eastAsia"/>
      </w:rPr>
    </w:lvl>
  </w:abstractNum>
  <w:abstractNum w:abstractNumId="22">
    <w:nsid w:val="50BF782D"/>
    <w:multiLevelType w:val="singleLevel"/>
    <w:tmpl w:val="3FC4C282"/>
    <w:lvl w:ilvl="0">
      <w:start w:val="1"/>
      <w:numFmt w:val="decimal"/>
      <w:lvlText w:val="%1."/>
      <w:lvlJc w:val="left"/>
      <w:pPr>
        <w:tabs>
          <w:tab w:val="num" w:pos="240"/>
        </w:tabs>
        <w:ind w:left="240" w:hanging="240"/>
      </w:pPr>
      <w:rPr>
        <w:rFonts w:hint="default"/>
      </w:rPr>
    </w:lvl>
  </w:abstractNum>
  <w:abstractNum w:abstractNumId="23">
    <w:nsid w:val="57854D8A"/>
    <w:multiLevelType w:val="hybridMultilevel"/>
    <w:tmpl w:val="ED3EE7F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4">
    <w:nsid w:val="5DB83490"/>
    <w:multiLevelType w:val="multilevel"/>
    <w:tmpl w:val="708E9090"/>
    <w:lvl w:ilvl="0">
      <w:start w:val="6"/>
      <w:numFmt w:val="decimal"/>
      <w:lvlText w:val="%1"/>
      <w:lvlJc w:val="left"/>
      <w:pPr>
        <w:tabs>
          <w:tab w:val="num" w:pos="720"/>
        </w:tabs>
        <w:ind w:left="720" w:hanging="720"/>
      </w:pPr>
      <w:rPr>
        <w:rFonts w:hint="eastAsia"/>
      </w:rPr>
    </w:lvl>
    <w:lvl w:ilvl="1">
      <w:start w:val="2"/>
      <w:numFmt w:val="decimal"/>
      <w:lvlText w:val="%1.%2"/>
      <w:lvlJc w:val="left"/>
      <w:pPr>
        <w:tabs>
          <w:tab w:val="num" w:pos="900"/>
        </w:tabs>
        <w:ind w:left="900" w:hanging="720"/>
      </w:pPr>
      <w:rPr>
        <w:rFonts w:hint="eastAsia"/>
      </w:rPr>
    </w:lvl>
    <w:lvl w:ilvl="2">
      <w:start w:val="1"/>
      <w:numFmt w:val="decimal"/>
      <w:lvlText w:val="%1.%2.%3"/>
      <w:lvlJc w:val="left"/>
      <w:pPr>
        <w:tabs>
          <w:tab w:val="num" w:pos="1080"/>
        </w:tabs>
        <w:ind w:left="1080" w:hanging="720"/>
      </w:pPr>
      <w:rPr>
        <w:rFonts w:hint="eastAsia"/>
      </w:rPr>
    </w:lvl>
    <w:lvl w:ilvl="3">
      <w:start w:val="1"/>
      <w:numFmt w:val="decimal"/>
      <w:lvlText w:val="%1.%2.%3.%4"/>
      <w:lvlJc w:val="left"/>
      <w:pPr>
        <w:tabs>
          <w:tab w:val="num" w:pos="1260"/>
        </w:tabs>
        <w:ind w:left="1260" w:hanging="720"/>
      </w:pPr>
      <w:rPr>
        <w:rFonts w:hint="eastAsia"/>
      </w:rPr>
    </w:lvl>
    <w:lvl w:ilvl="4">
      <w:start w:val="1"/>
      <w:numFmt w:val="decimal"/>
      <w:lvlText w:val="%1.%2.%3.%4.%5"/>
      <w:lvlJc w:val="left"/>
      <w:pPr>
        <w:tabs>
          <w:tab w:val="num" w:pos="1440"/>
        </w:tabs>
        <w:ind w:left="1440" w:hanging="720"/>
      </w:pPr>
      <w:rPr>
        <w:rFonts w:hint="eastAsia"/>
      </w:rPr>
    </w:lvl>
    <w:lvl w:ilvl="5">
      <w:start w:val="1"/>
      <w:numFmt w:val="decimal"/>
      <w:lvlText w:val="%1.%2.%3.%4.%5.%6"/>
      <w:lvlJc w:val="left"/>
      <w:pPr>
        <w:tabs>
          <w:tab w:val="num" w:pos="1620"/>
        </w:tabs>
        <w:ind w:left="1620" w:hanging="720"/>
      </w:pPr>
      <w:rPr>
        <w:rFonts w:hint="eastAsia"/>
      </w:rPr>
    </w:lvl>
    <w:lvl w:ilvl="6">
      <w:start w:val="1"/>
      <w:numFmt w:val="decimal"/>
      <w:lvlText w:val="%1.%2.%3.%4.%5.%6.%7"/>
      <w:lvlJc w:val="left"/>
      <w:pPr>
        <w:tabs>
          <w:tab w:val="num" w:pos="1800"/>
        </w:tabs>
        <w:ind w:left="1800" w:hanging="720"/>
      </w:pPr>
      <w:rPr>
        <w:rFonts w:hint="eastAsia"/>
      </w:rPr>
    </w:lvl>
    <w:lvl w:ilvl="7">
      <w:start w:val="1"/>
      <w:numFmt w:val="decimal"/>
      <w:lvlText w:val="%1.%2.%3.%4.%5.%6.%7.%8"/>
      <w:lvlJc w:val="left"/>
      <w:pPr>
        <w:tabs>
          <w:tab w:val="num" w:pos="1980"/>
        </w:tabs>
        <w:ind w:left="1980" w:hanging="720"/>
      </w:pPr>
      <w:rPr>
        <w:rFonts w:hint="eastAsia"/>
      </w:rPr>
    </w:lvl>
    <w:lvl w:ilvl="8">
      <w:start w:val="1"/>
      <w:numFmt w:val="decimal"/>
      <w:lvlText w:val="%1.%2.%3.%4.%5.%6.%7.%8.%9"/>
      <w:lvlJc w:val="left"/>
      <w:pPr>
        <w:tabs>
          <w:tab w:val="num" w:pos="2160"/>
        </w:tabs>
        <w:ind w:left="2160" w:hanging="720"/>
      </w:pPr>
      <w:rPr>
        <w:rFonts w:hint="eastAsia"/>
      </w:rPr>
    </w:lvl>
  </w:abstractNum>
  <w:abstractNum w:abstractNumId="25">
    <w:nsid w:val="61EF654B"/>
    <w:multiLevelType w:val="singleLevel"/>
    <w:tmpl w:val="1E70361C"/>
    <w:lvl w:ilvl="0">
      <w:start w:val="1"/>
      <w:numFmt w:val="decimal"/>
      <w:lvlText w:val="%1)"/>
      <w:legacy w:legacy="1" w:legacySpace="0" w:legacyIndent="960"/>
      <w:lvlJc w:val="left"/>
      <w:pPr>
        <w:ind w:left="1440" w:hanging="960"/>
      </w:pPr>
    </w:lvl>
  </w:abstractNum>
  <w:abstractNum w:abstractNumId="26">
    <w:nsid w:val="633D6C4E"/>
    <w:multiLevelType w:val="singleLevel"/>
    <w:tmpl w:val="85F0AE92"/>
    <w:lvl w:ilvl="0">
      <w:start w:val="1"/>
      <w:numFmt w:val="lowerRoman"/>
      <w:lvlText w:val="%1."/>
      <w:lvlJc w:val="right"/>
      <w:pPr>
        <w:tabs>
          <w:tab w:val="num" w:pos="567"/>
        </w:tabs>
        <w:ind w:left="567" w:hanging="284"/>
      </w:pPr>
      <w:rPr>
        <w:rFonts w:hint="eastAsia"/>
      </w:rPr>
    </w:lvl>
  </w:abstractNum>
  <w:abstractNum w:abstractNumId="27">
    <w:nsid w:val="68B10E37"/>
    <w:multiLevelType w:val="singleLevel"/>
    <w:tmpl w:val="FAF8ADBC"/>
    <w:lvl w:ilvl="0">
      <w:start w:val="1"/>
      <w:numFmt w:val="bullet"/>
      <w:lvlText w:val=""/>
      <w:lvlJc w:val="left"/>
      <w:pPr>
        <w:tabs>
          <w:tab w:val="num" w:pos="425"/>
        </w:tabs>
        <w:ind w:left="425" w:hanging="425"/>
      </w:pPr>
      <w:rPr>
        <w:rFonts w:ascii="Symbol" w:hAnsi="Symbol" w:hint="default"/>
      </w:rPr>
    </w:lvl>
  </w:abstractNum>
  <w:abstractNum w:abstractNumId="28">
    <w:nsid w:val="68F674E5"/>
    <w:multiLevelType w:val="singleLevel"/>
    <w:tmpl w:val="85F0AE92"/>
    <w:lvl w:ilvl="0">
      <w:start w:val="1"/>
      <w:numFmt w:val="lowerRoman"/>
      <w:lvlText w:val="%1."/>
      <w:lvlJc w:val="right"/>
      <w:pPr>
        <w:tabs>
          <w:tab w:val="num" w:pos="567"/>
        </w:tabs>
        <w:ind w:left="567" w:hanging="284"/>
      </w:pPr>
      <w:rPr>
        <w:rFonts w:hint="eastAsia"/>
      </w:rPr>
    </w:lvl>
  </w:abstractNum>
  <w:abstractNum w:abstractNumId="29">
    <w:nsid w:val="6B0F6FD0"/>
    <w:multiLevelType w:val="multilevel"/>
    <w:tmpl w:val="2F68284C"/>
    <w:lvl w:ilvl="0">
      <w:start w:val="6"/>
      <w:numFmt w:val="decimal"/>
      <w:lvlText w:val="%1"/>
      <w:lvlJc w:val="left"/>
      <w:pPr>
        <w:tabs>
          <w:tab w:val="num" w:pos="480"/>
        </w:tabs>
        <w:ind w:left="480" w:hanging="480"/>
      </w:pPr>
      <w:rPr>
        <w:rFonts w:hint="eastAsia"/>
      </w:rPr>
    </w:lvl>
    <w:lvl w:ilvl="1">
      <w:start w:val="1"/>
      <w:numFmt w:val="decimal"/>
      <w:lvlText w:val="%1.%2"/>
      <w:lvlJc w:val="left"/>
      <w:pPr>
        <w:tabs>
          <w:tab w:val="num" w:pos="480"/>
        </w:tabs>
        <w:ind w:left="480" w:hanging="480"/>
      </w:pPr>
      <w:rPr>
        <w:rFonts w:hint="eastAsia"/>
      </w:rPr>
    </w:lvl>
    <w:lvl w:ilvl="2">
      <w:start w:val="1"/>
      <w:numFmt w:val="decimal"/>
      <w:lvlText w:val="%1.%2.%3"/>
      <w:lvlJc w:val="left"/>
      <w:pPr>
        <w:tabs>
          <w:tab w:val="num" w:pos="480"/>
        </w:tabs>
        <w:ind w:left="480" w:hanging="480"/>
      </w:pPr>
      <w:rPr>
        <w:rFonts w:hint="eastAsia"/>
      </w:rPr>
    </w:lvl>
    <w:lvl w:ilvl="3">
      <w:start w:val="1"/>
      <w:numFmt w:val="decimal"/>
      <w:lvlText w:val="%1.%2.%3.%4"/>
      <w:lvlJc w:val="left"/>
      <w:pPr>
        <w:tabs>
          <w:tab w:val="num" w:pos="480"/>
        </w:tabs>
        <w:ind w:left="480" w:hanging="480"/>
      </w:pPr>
      <w:rPr>
        <w:rFonts w:hint="eastAsia"/>
      </w:rPr>
    </w:lvl>
    <w:lvl w:ilvl="4">
      <w:start w:val="1"/>
      <w:numFmt w:val="decimal"/>
      <w:lvlText w:val="%1.%2.%3.%4.%5"/>
      <w:lvlJc w:val="left"/>
      <w:pPr>
        <w:tabs>
          <w:tab w:val="num" w:pos="480"/>
        </w:tabs>
        <w:ind w:left="480" w:hanging="480"/>
      </w:pPr>
      <w:rPr>
        <w:rFonts w:hint="eastAsia"/>
      </w:rPr>
    </w:lvl>
    <w:lvl w:ilvl="5">
      <w:start w:val="1"/>
      <w:numFmt w:val="decimal"/>
      <w:lvlText w:val="%1.%2.%3.%4.%5.%6"/>
      <w:lvlJc w:val="left"/>
      <w:pPr>
        <w:tabs>
          <w:tab w:val="num" w:pos="480"/>
        </w:tabs>
        <w:ind w:left="480" w:hanging="480"/>
      </w:pPr>
      <w:rPr>
        <w:rFonts w:hint="eastAsia"/>
      </w:rPr>
    </w:lvl>
    <w:lvl w:ilvl="6">
      <w:start w:val="1"/>
      <w:numFmt w:val="decimal"/>
      <w:lvlText w:val="%1.%2.%3.%4.%5.%6.%7"/>
      <w:lvlJc w:val="left"/>
      <w:pPr>
        <w:tabs>
          <w:tab w:val="num" w:pos="480"/>
        </w:tabs>
        <w:ind w:left="480" w:hanging="480"/>
      </w:pPr>
      <w:rPr>
        <w:rFonts w:hint="eastAsia"/>
      </w:rPr>
    </w:lvl>
    <w:lvl w:ilvl="7">
      <w:start w:val="1"/>
      <w:numFmt w:val="decimal"/>
      <w:lvlText w:val="%1.%2.%3.%4.%5.%6.%7.%8"/>
      <w:lvlJc w:val="left"/>
      <w:pPr>
        <w:tabs>
          <w:tab w:val="num" w:pos="480"/>
        </w:tabs>
        <w:ind w:left="480" w:hanging="480"/>
      </w:pPr>
      <w:rPr>
        <w:rFonts w:hint="eastAsia"/>
      </w:rPr>
    </w:lvl>
    <w:lvl w:ilvl="8">
      <w:start w:val="1"/>
      <w:numFmt w:val="decimal"/>
      <w:lvlText w:val="%1.%2.%3.%4.%5.%6.%7.%8.%9"/>
      <w:lvlJc w:val="left"/>
      <w:pPr>
        <w:tabs>
          <w:tab w:val="num" w:pos="480"/>
        </w:tabs>
        <w:ind w:left="480" w:hanging="480"/>
      </w:pPr>
      <w:rPr>
        <w:rFonts w:hint="eastAsia"/>
      </w:rPr>
    </w:lvl>
  </w:abstractNum>
  <w:abstractNum w:abstractNumId="30">
    <w:nsid w:val="721E3800"/>
    <w:multiLevelType w:val="hybridMultilevel"/>
    <w:tmpl w:val="271CC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6101801"/>
    <w:multiLevelType w:val="singleLevel"/>
    <w:tmpl w:val="85F0AE92"/>
    <w:lvl w:ilvl="0">
      <w:start w:val="1"/>
      <w:numFmt w:val="lowerRoman"/>
      <w:lvlText w:val="%1."/>
      <w:lvlJc w:val="right"/>
      <w:pPr>
        <w:tabs>
          <w:tab w:val="num" w:pos="567"/>
        </w:tabs>
        <w:ind w:left="567" w:hanging="284"/>
      </w:pPr>
      <w:rPr>
        <w:rFonts w:hint="eastAsia"/>
      </w:rPr>
    </w:lvl>
  </w:abstractNum>
  <w:abstractNum w:abstractNumId="32">
    <w:nsid w:val="78424E90"/>
    <w:multiLevelType w:val="singleLevel"/>
    <w:tmpl w:val="85F0AE92"/>
    <w:lvl w:ilvl="0">
      <w:start w:val="1"/>
      <w:numFmt w:val="lowerRoman"/>
      <w:lvlText w:val="%1."/>
      <w:lvlJc w:val="right"/>
      <w:pPr>
        <w:tabs>
          <w:tab w:val="num" w:pos="567"/>
        </w:tabs>
        <w:ind w:left="567" w:hanging="284"/>
      </w:pPr>
      <w:rPr>
        <w:rFonts w:hint="eastAsia"/>
      </w:rPr>
    </w:lvl>
  </w:abstractNum>
  <w:abstractNum w:abstractNumId="33">
    <w:nsid w:val="7E073460"/>
    <w:multiLevelType w:val="singleLevel"/>
    <w:tmpl w:val="FAF8ADBC"/>
    <w:lvl w:ilvl="0">
      <w:start w:val="1"/>
      <w:numFmt w:val="bullet"/>
      <w:lvlText w:val=""/>
      <w:lvlJc w:val="left"/>
      <w:pPr>
        <w:tabs>
          <w:tab w:val="num" w:pos="425"/>
        </w:tabs>
        <w:ind w:left="425" w:hanging="425"/>
      </w:pPr>
      <w:rPr>
        <w:rFonts w:ascii="Symbol" w:hAnsi="Symbol" w:hint="default"/>
      </w:rPr>
    </w:lvl>
  </w:abstractNum>
  <w:num w:numId="1">
    <w:abstractNumId w:val="0"/>
  </w:num>
  <w:num w:numId="2">
    <w:abstractNumId w:val="18"/>
  </w:num>
  <w:num w:numId="3">
    <w:abstractNumId w:val="16"/>
  </w:num>
  <w:num w:numId="4">
    <w:abstractNumId w:val="13"/>
  </w:num>
  <w:num w:numId="5">
    <w:abstractNumId w:val="25"/>
  </w:num>
  <w:num w:numId="6">
    <w:abstractNumId w:val="7"/>
  </w:num>
  <w:num w:numId="7">
    <w:abstractNumId w:val="19"/>
  </w:num>
  <w:num w:numId="8">
    <w:abstractNumId w:val="15"/>
  </w:num>
  <w:num w:numId="9">
    <w:abstractNumId w:val="1"/>
  </w:num>
  <w:num w:numId="10">
    <w:abstractNumId w:val="29"/>
  </w:num>
  <w:num w:numId="11">
    <w:abstractNumId w:val="8"/>
  </w:num>
  <w:num w:numId="12">
    <w:abstractNumId w:val="21"/>
  </w:num>
  <w:num w:numId="13">
    <w:abstractNumId w:val="24"/>
  </w:num>
  <w:num w:numId="14">
    <w:abstractNumId w:val="9"/>
  </w:num>
  <w:num w:numId="15">
    <w:abstractNumId w:val="26"/>
  </w:num>
  <w:num w:numId="16">
    <w:abstractNumId w:val="20"/>
  </w:num>
  <w:num w:numId="17">
    <w:abstractNumId w:val="14"/>
  </w:num>
  <w:num w:numId="18">
    <w:abstractNumId w:val="28"/>
  </w:num>
  <w:num w:numId="19">
    <w:abstractNumId w:val="17"/>
  </w:num>
  <w:num w:numId="20">
    <w:abstractNumId w:val="12"/>
  </w:num>
  <w:num w:numId="21">
    <w:abstractNumId w:val="31"/>
  </w:num>
  <w:num w:numId="22">
    <w:abstractNumId w:val="2"/>
  </w:num>
  <w:num w:numId="23">
    <w:abstractNumId w:val="3"/>
  </w:num>
  <w:num w:numId="24">
    <w:abstractNumId w:val="10"/>
  </w:num>
  <w:num w:numId="25">
    <w:abstractNumId w:val="11"/>
  </w:num>
  <w:num w:numId="26">
    <w:abstractNumId w:val="27"/>
  </w:num>
  <w:num w:numId="27">
    <w:abstractNumId w:val="33"/>
  </w:num>
  <w:num w:numId="28">
    <w:abstractNumId w:val="32"/>
  </w:num>
  <w:num w:numId="29">
    <w:abstractNumId w:val="22"/>
  </w:num>
  <w:num w:numId="30">
    <w:abstractNumId w:val="4"/>
  </w:num>
  <w:num w:numId="31">
    <w:abstractNumId w:val="5"/>
  </w:num>
  <w:num w:numId="32">
    <w:abstractNumId w:val="23"/>
  </w:num>
  <w:num w:numId="33">
    <w:abstractNumId w:val="30"/>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06F"/>
    <w:rsid w:val="001F5496"/>
    <w:rsid w:val="009B506F"/>
    <w:rsid w:val="00DD6277"/>
    <w:rsid w:val="00F543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lang w:val="en-GB"/>
    </w:rPr>
  </w:style>
  <w:style w:type="paragraph" w:styleId="1">
    <w:name w:val="heading 1"/>
    <w:basedOn w:val="a"/>
    <w:next w:val="a"/>
    <w:qFormat/>
    <w:pPr>
      <w:keepNext/>
      <w:spacing w:before="180" w:after="180" w:line="720" w:lineRule="auto"/>
      <w:outlineLvl w:val="0"/>
    </w:pPr>
    <w:rPr>
      <w:rFonts w:ascii="Tahoma" w:hAnsi="Tahoma" w:cs="Tahoma"/>
      <w:bCs/>
      <w:kern w:val="52"/>
      <w:sz w:val="36"/>
    </w:rPr>
  </w:style>
  <w:style w:type="paragraph" w:styleId="2">
    <w:name w:val="heading 2"/>
    <w:basedOn w:val="a"/>
    <w:next w:val="a0"/>
    <w:qFormat/>
    <w:pPr>
      <w:keepNext/>
      <w:widowControl/>
      <w:tabs>
        <w:tab w:val="right" w:pos="8309"/>
      </w:tabs>
      <w:overflowPunct w:val="0"/>
      <w:autoSpaceDE w:val="0"/>
      <w:autoSpaceDN w:val="0"/>
      <w:adjustRightInd w:val="0"/>
      <w:spacing w:before="240" w:after="240" w:line="360" w:lineRule="auto"/>
      <w:textAlignment w:val="baseline"/>
      <w:outlineLvl w:val="1"/>
    </w:pPr>
    <w:rPr>
      <w:rFonts w:ascii="Tahoma" w:eastAsia="華康中黑體" w:hAnsi="Tahoma" w:cs="Tahoma"/>
      <w:noProof/>
      <w:spacing w:val="-2"/>
      <w:kern w:val="28"/>
      <w:sz w:val="28"/>
    </w:rPr>
  </w:style>
  <w:style w:type="paragraph" w:styleId="3">
    <w:name w:val="heading 3"/>
    <w:basedOn w:val="a"/>
    <w:next w:val="a0"/>
    <w:qFormat/>
    <w:pPr>
      <w:keepNext/>
      <w:widowControl/>
      <w:tabs>
        <w:tab w:val="left" w:pos="4253"/>
        <w:tab w:val="right" w:pos="8309"/>
      </w:tabs>
      <w:overflowPunct w:val="0"/>
      <w:autoSpaceDE w:val="0"/>
      <w:autoSpaceDN w:val="0"/>
      <w:adjustRightInd w:val="0"/>
      <w:spacing w:line="360" w:lineRule="auto"/>
      <w:textAlignment w:val="baseline"/>
      <w:outlineLvl w:val="2"/>
    </w:pPr>
    <w:rPr>
      <w:rFonts w:ascii="Garamond" w:eastAsia="華康仿宋體W2" w:hAnsi="Garamond"/>
      <w:i/>
      <w:kern w:val="28"/>
      <w:sz w:val="28"/>
      <w:u w:val="single"/>
    </w:rPr>
  </w:style>
  <w:style w:type="paragraph" w:styleId="4">
    <w:name w:val="heading 4"/>
    <w:basedOn w:val="a"/>
    <w:next w:val="a0"/>
    <w:qFormat/>
    <w:pPr>
      <w:keepNext/>
      <w:widowControl/>
      <w:tabs>
        <w:tab w:val="right" w:pos="8309"/>
      </w:tabs>
      <w:overflowPunct w:val="0"/>
      <w:autoSpaceDE w:val="0"/>
      <w:autoSpaceDN w:val="0"/>
      <w:adjustRightInd w:val="0"/>
      <w:spacing w:after="240" w:line="360" w:lineRule="auto"/>
      <w:ind w:left="446" w:firstLine="688"/>
      <w:textAlignment w:val="baseline"/>
      <w:outlineLvl w:val="3"/>
    </w:pPr>
    <w:rPr>
      <w:rFonts w:ascii="Garamond" w:eastAsia="華康楷書體W3" w:hAnsi="Garamond"/>
      <w:b/>
      <w:i/>
      <w:noProof/>
      <w:kern w:val="28"/>
      <w:sz w:val="28"/>
      <w:u w:val="single"/>
    </w:rPr>
  </w:style>
  <w:style w:type="paragraph" w:styleId="5">
    <w:name w:val="heading 5"/>
    <w:basedOn w:val="a"/>
    <w:next w:val="a"/>
    <w:qFormat/>
    <w:pPr>
      <w:keepNext/>
      <w:outlineLvl w:val="4"/>
    </w:pPr>
    <w:rPr>
      <w:sz w:val="40"/>
    </w:rPr>
  </w:style>
  <w:style w:type="paragraph" w:styleId="6">
    <w:name w:val="heading 6"/>
    <w:basedOn w:val="a"/>
    <w:next w:val="a"/>
    <w:qFormat/>
    <w:pPr>
      <w:keepNext/>
      <w:jc w:val="center"/>
      <w:outlineLvl w:val="5"/>
    </w:pPr>
    <w:rPr>
      <w:i/>
      <w:iCs/>
      <w:sz w:val="28"/>
    </w:rPr>
  </w:style>
  <w:style w:type="paragraph" w:styleId="7">
    <w:name w:val="heading 7"/>
    <w:basedOn w:val="a"/>
    <w:next w:val="a"/>
    <w:qFormat/>
    <w:pPr>
      <w:keepNext/>
      <w:jc w:val="center"/>
      <w:outlineLvl w:val="6"/>
    </w:pPr>
    <w:rPr>
      <w:b/>
      <w:bCs/>
      <w:sz w:val="40"/>
    </w:rPr>
  </w:style>
  <w:style w:type="paragraph" w:styleId="8">
    <w:name w:val="heading 8"/>
    <w:basedOn w:val="a"/>
    <w:next w:val="a"/>
    <w:qFormat/>
    <w:pPr>
      <w:keepNext/>
      <w:jc w:val="center"/>
      <w:outlineLvl w:val="7"/>
    </w:pPr>
    <w:rPr>
      <w:b/>
      <w:bCs/>
      <w:sz w:val="56"/>
    </w:rPr>
  </w:style>
  <w:style w:type="paragraph" w:styleId="9">
    <w:name w:val="heading 9"/>
    <w:basedOn w:val="a"/>
    <w:next w:val="a"/>
    <w:qFormat/>
    <w:pPr>
      <w:keepNext/>
      <w:jc w:val="center"/>
      <w:outlineLvl w:val="8"/>
    </w:pPr>
    <w:rPr>
      <w:sz w:val="52"/>
      <w:u w:val="single"/>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spacing w:after="120"/>
      <w:ind w:firstLine="540"/>
      <w:jc w:val="both"/>
    </w:pPr>
  </w:style>
  <w:style w:type="paragraph" w:styleId="a4">
    <w:name w:val="Normal Indent"/>
    <w:basedOn w:val="a"/>
    <w:semiHidden/>
    <w:pPr>
      <w:ind w:left="480"/>
    </w:pPr>
  </w:style>
  <w:style w:type="character" w:styleId="a5">
    <w:name w:val="footnote reference"/>
    <w:basedOn w:val="a1"/>
    <w:semiHidden/>
    <w:rPr>
      <w:sz w:val="20"/>
      <w:vertAlign w:val="superscript"/>
    </w:rPr>
  </w:style>
  <w:style w:type="paragraph" w:styleId="a6">
    <w:name w:val="footnote text"/>
    <w:basedOn w:val="a"/>
    <w:semiHidden/>
    <w:pPr>
      <w:keepLines/>
      <w:tabs>
        <w:tab w:val="left" w:pos="187"/>
        <w:tab w:val="right" w:pos="8280"/>
      </w:tabs>
      <w:spacing w:after="120" w:line="220" w:lineRule="exact"/>
      <w:ind w:left="187" w:hanging="187"/>
      <w:jc w:val="both"/>
    </w:pPr>
    <w:rPr>
      <w:rFonts w:ascii="Garamond" w:hAnsi="Garamond"/>
      <w:noProof/>
      <w:spacing w:val="-2"/>
      <w:kern w:val="0"/>
      <w:sz w:val="18"/>
    </w:rPr>
  </w:style>
  <w:style w:type="paragraph" w:customStyle="1" w:styleId="table">
    <w:name w:val="table"/>
    <w:basedOn w:val="a"/>
    <w:pPr>
      <w:widowControl/>
      <w:tabs>
        <w:tab w:val="right" w:pos="8309"/>
        <w:tab w:val="right" w:pos="8640"/>
      </w:tabs>
      <w:jc w:val="both"/>
    </w:pPr>
    <w:rPr>
      <w:spacing w:val="-2"/>
      <w:kern w:val="0"/>
      <w:lang w:eastAsia="en-US"/>
    </w:rPr>
  </w:style>
  <w:style w:type="paragraph" w:customStyle="1" w:styleId="20">
    <w:name w:val="入2字"/>
    <w:basedOn w:val="a"/>
    <w:pPr>
      <w:spacing w:before="120"/>
      <w:ind w:firstLine="482"/>
    </w:pPr>
    <w:rPr>
      <w:lang w:val="en-US"/>
    </w:rPr>
  </w:style>
  <w:style w:type="paragraph" w:customStyle="1" w:styleId="a7">
    <w:name w:val="表(置中)"/>
    <w:basedOn w:val="a8"/>
    <w:pPr>
      <w:spacing w:before="60" w:after="30"/>
      <w:jc w:val="center"/>
    </w:pPr>
    <w:rPr>
      <w:rFonts w:ascii="全真細明體" w:eastAsia="全真細明體"/>
      <w:lang w:val="en-US"/>
    </w:rPr>
  </w:style>
  <w:style w:type="paragraph" w:customStyle="1" w:styleId="13">
    <w:name w:val="小題(13)"/>
    <w:basedOn w:val="a8"/>
    <w:pPr>
      <w:spacing w:before="120"/>
    </w:pPr>
    <w:rPr>
      <w:rFonts w:ascii="全真粗明體" w:eastAsia="全真粗明體"/>
      <w:lang w:val="en-US"/>
    </w:rPr>
  </w:style>
  <w:style w:type="paragraph" w:styleId="a8">
    <w:name w:val="Plain Text"/>
    <w:basedOn w:val="a"/>
    <w:semiHidden/>
    <w:rPr>
      <w:rFonts w:ascii="細明體" w:eastAsia="細明體" w:hAnsi="Courier New"/>
    </w:rPr>
  </w:style>
  <w:style w:type="paragraph" w:customStyle="1" w:styleId="ChapterTitle">
    <w:name w:val="Chapter Title"/>
    <w:basedOn w:val="a"/>
    <w:next w:val="a"/>
    <w:pPr>
      <w:keepNext/>
      <w:keepLines/>
      <w:widowControl/>
      <w:tabs>
        <w:tab w:val="right" w:pos="8309"/>
      </w:tabs>
      <w:overflowPunct w:val="0"/>
      <w:autoSpaceDE w:val="0"/>
      <w:autoSpaceDN w:val="0"/>
      <w:adjustRightInd w:val="0"/>
      <w:spacing w:before="560" w:after="560"/>
      <w:jc w:val="center"/>
      <w:textAlignment w:val="baseline"/>
    </w:pPr>
    <w:rPr>
      <w:rFonts w:ascii="Garamond" w:hAnsi="Garamond"/>
      <w:caps/>
      <w:noProof/>
      <w:spacing w:val="2"/>
      <w:kern w:val="28"/>
    </w:rPr>
  </w:style>
  <w:style w:type="paragraph" w:customStyle="1" w:styleId="bib">
    <w:name w:val="bib"/>
    <w:basedOn w:val="a"/>
    <w:pPr>
      <w:ind w:left="540" w:hangingChars="225" w:hanging="540"/>
    </w:pPr>
    <w:rPr>
      <w:lang w:val="en-US"/>
    </w:rPr>
  </w:style>
  <w:style w:type="character" w:styleId="a9">
    <w:name w:val="Strong"/>
    <w:basedOn w:val="a1"/>
    <w:qFormat/>
    <w:rPr>
      <w:b/>
      <w:bCs/>
    </w:rPr>
  </w:style>
  <w:style w:type="character" w:styleId="aa">
    <w:name w:val="Hyperlink"/>
    <w:basedOn w:val="a1"/>
    <w:semiHidden/>
    <w:rPr>
      <w:color w:val="FF0000"/>
      <w:u w:val="single"/>
    </w:rPr>
  </w:style>
  <w:style w:type="paragraph" w:styleId="Web">
    <w:name w:val="Normal (Web)"/>
    <w:basedOn w:val="a"/>
    <w:semiHidden/>
    <w:pPr>
      <w:widowControl/>
      <w:spacing w:before="100" w:beforeAutospacing="1" w:after="100" w:afterAutospacing="1"/>
    </w:pPr>
    <w:rPr>
      <w:rFonts w:eastAsia="Times New Roman"/>
      <w:color w:val="004000"/>
      <w:kern w:val="0"/>
      <w:szCs w:val="24"/>
      <w:lang w:val="en-US"/>
    </w:rPr>
  </w:style>
  <w:style w:type="paragraph" w:styleId="ab">
    <w:name w:val="header"/>
    <w:basedOn w:val="a"/>
    <w:semiHidden/>
    <w:pPr>
      <w:tabs>
        <w:tab w:val="center" w:pos="4153"/>
        <w:tab w:val="right" w:pos="8306"/>
      </w:tabs>
      <w:snapToGrid w:val="0"/>
    </w:pPr>
    <w:rPr>
      <w:sz w:val="20"/>
    </w:rPr>
  </w:style>
  <w:style w:type="paragraph" w:styleId="ac">
    <w:name w:val="footer"/>
    <w:basedOn w:val="a"/>
    <w:semiHidden/>
    <w:pPr>
      <w:tabs>
        <w:tab w:val="center" w:pos="4153"/>
        <w:tab w:val="right" w:pos="8306"/>
      </w:tabs>
      <w:snapToGrid w:val="0"/>
    </w:pPr>
    <w:rPr>
      <w:sz w:val="20"/>
    </w:rPr>
  </w:style>
  <w:style w:type="character" w:styleId="ad">
    <w:name w:val="page number"/>
    <w:basedOn w:val="a1"/>
    <w:semiHidden/>
  </w:style>
  <w:style w:type="paragraph" w:styleId="ae">
    <w:name w:val="Block Text"/>
    <w:basedOn w:val="a"/>
    <w:semiHidden/>
    <w:pPr>
      <w:ind w:leftChars="225" w:left="540" w:rightChars="235" w:right="564"/>
    </w:pPr>
    <w:rPr>
      <w:lang w:val="en-US"/>
    </w:rPr>
  </w:style>
  <w:style w:type="paragraph" w:customStyle="1" w:styleId="bib1">
    <w:name w:val="bib1"/>
    <w:basedOn w:val="bib"/>
    <w:pPr>
      <w:keepLines/>
      <w:widowControl/>
      <w:numPr>
        <w:ilvl w:val="1"/>
        <w:numId w:val="22"/>
      </w:numPr>
      <w:tabs>
        <w:tab w:val="left" w:pos="1080"/>
        <w:tab w:val="left" w:pos="2160"/>
        <w:tab w:val="left" w:pos="3240"/>
        <w:tab w:val="left" w:pos="4320"/>
        <w:tab w:val="left" w:pos="5400"/>
        <w:tab w:val="left" w:pos="6480"/>
        <w:tab w:val="left" w:pos="7560"/>
        <w:tab w:val="left" w:pos="8640"/>
      </w:tabs>
      <w:autoSpaceDE w:val="0"/>
      <w:autoSpaceDN w:val="0"/>
      <w:adjustRightInd w:val="0"/>
      <w:spacing w:before="120" w:after="120" w:line="320" w:lineRule="atLeast"/>
      <w:ind w:firstLineChars="0" w:firstLine="0"/>
    </w:pPr>
    <w:rPr>
      <w:rFonts w:eastAsia="標楷體"/>
      <w:kern w:val="0"/>
    </w:rPr>
  </w:style>
  <w:style w:type="character" w:styleId="af">
    <w:name w:val="FollowedHyperlink"/>
    <w:basedOn w:val="a1"/>
    <w:semiHidden/>
    <w:rPr>
      <w:color w:val="800080"/>
      <w:u w:val="single"/>
    </w:rPr>
  </w:style>
  <w:style w:type="paragraph" w:styleId="af0">
    <w:name w:val="Balloon Text"/>
    <w:basedOn w:val="a"/>
    <w:link w:val="af1"/>
    <w:uiPriority w:val="99"/>
    <w:semiHidden/>
    <w:unhideWhenUsed/>
    <w:rsid w:val="001F5496"/>
    <w:rPr>
      <w:rFonts w:ascii="新細明體"/>
      <w:sz w:val="18"/>
      <w:szCs w:val="18"/>
    </w:rPr>
  </w:style>
  <w:style w:type="character" w:customStyle="1" w:styleId="af1">
    <w:name w:val="註解方塊文字 字元"/>
    <w:basedOn w:val="a1"/>
    <w:link w:val="af0"/>
    <w:uiPriority w:val="99"/>
    <w:semiHidden/>
    <w:rsid w:val="001F5496"/>
    <w:rPr>
      <w:rFonts w:ascii="新細明體"/>
      <w:kern w:val="2"/>
      <w:sz w:val="18"/>
      <w:szCs w:val="18"/>
      <w:lang w:val="en-GB"/>
    </w:rPr>
  </w:style>
  <w:style w:type="paragraph" w:styleId="af2">
    <w:name w:val="Revision"/>
    <w:hidden/>
    <w:uiPriority w:val="99"/>
    <w:semiHidden/>
    <w:rsid w:val="001F5496"/>
    <w:rPr>
      <w:kern w:val="2"/>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lang w:val="en-GB"/>
    </w:rPr>
  </w:style>
  <w:style w:type="paragraph" w:styleId="1">
    <w:name w:val="heading 1"/>
    <w:basedOn w:val="a"/>
    <w:next w:val="a"/>
    <w:qFormat/>
    <w:pPr>
      <w:keepNext/>
      <w:spacing w:before="180" w:after="180" w:line="720" w:lineRule="auto"/>
      <w:outlineLvl w:val="0"/>
    </w:pPr>
    <w:rPr>
      <w:rFonts w:ascii="Tahoma" w:hAnsi="Tahoma" w:cs="Tahoma"/>
      <w:bCs/>
      <w:kern w:val="52"/>
      <w:sz w:val="36"/>
    </w:rPr>
  </w:style>
  <w:style w:type="paragraph" w:styleId="2">
    <w:name w:val="heading 2"/>
    <w:basedOn w:val="a"/>
    <w:next w:val="a0"/>
    <w:qFormat/>
    <w:pPr>
      <w:keepNext/>
      <w:widowControl/>
      <w:tabs>
        <w:tab w:val="right" w:pos="8309"/>
      </w:tabs>
      <w:overflowPunct w:val="0"/>
      <w:autoSpaceDE w:val="0"/>
      <w:autoSpaceDN w:val="0"/>
      <w:adjustRightInd w:val="0"/>
      <w:spacing w:before="240" w:after="240" w:line="360" w:lineRule="auto"/>
      <w:textAlignment w:val="baseline"/>
      <w:outlineLvl w:val="1"/>
    </w:pPr>
    <w:rPr>
      <w:rFonts w:ascii="Tahoma" w:eastAsia="華康中黑體" w:hAnsi="Tahoma" w:cs="Tahoma"/>
      <w:noProof/>
      <w:spacing w:val="-2"/>
      <w:kern w:val="28"/>
      <w:sz w:val="28"/>
    </w:rPr>
  </w:style>
  <w:style w:type="paragraph" w:styleId="3">
    <w:name w:val="heading 3"/>
    <w:basedOn w:val="a"/>
    <w:next w:val="a0"/>
    <w:qFormat/>
    <w:pPr>
      <w:keepNext/>
      <w:widowControl/>
      <w:tabs>
        <w:tab w:val="left" w:pos="4253"/>
        <w:tab w:val="right" w:pos="8309"/>
      </w:tabs>
      <w:overflowPunct w:val="0"/>
      <w:autoSpaceDE w:val="0"/>
      <w:autoSpaceDN w:val="0"/>
      <w:adjustRightInd w:val="0"/>
      <w:spacing w:line="360" w:lineRule="auto"/>
      <w:textAlignment w:val="baseline"/>
      <w:outlineLvl w:val="2"/>
    </w:pPr>
    <w:rPr>
      <w:rFonts w:ascii="Garamond" w:eastAsia="華康仿宋體W2" w:hAnsi="Garamond"/>
      <w:i/>
      <w:kern w:val="28"/>
      <w:sz w:val="28"/>
      <w:u w:val="single"/>
    </w:rPr>
  </w:style>
  <w:style w:type="paragraph" w:styleId="4">
    <w:name w:val="heading 4"/>
    <w:basedOn w:val="a"/>
    <w:next w:val="a0"/>
    <w:qFormat/>
    <w:pPr>
      <w:keepNext/>
      <w:widowControl/>
      <w:tabs>
        <w:tab w:val="right" w:pos="8309"/>
      </w:tabs>
      <w:overflowPunct w:val="0"/>
      <w:autoSpaceDE w:val="0"/>
      <w:autoSpaceDN w:val="0"/>
      <w:adjustRightInd w:val="0"/>
      <w:spacing w:after="240" w:line="360" w:lineRule="auto"/>
      <w:ind w:left="446" w:firstLine="688"/>
      <w:textAlignment w:val="baseline"/>
      <w:outlineLvl w:val="3"/>
    </w:pPr>
    <w:rPr>
      <w:rFonts w:ascii="Garamond" w:eastAsia="華康楷書體W3" w:hAnsi="Garamond"/>
      <w:b/>
      <w:i/>
      <w:noProof/>
      <w:kern w:val="28"/>
      <w:sz w:val="28"/>
      <w:u w:val="single"/>
    </w:rPr>
  </w:style>
  <w:style w:type="paragraph" w:styleId="5">
    <w:name w:val="heading 5"/>
    <w:basedOn w:val="a"/>
    <w:next w:val="a"/>
    <w:qFormat/>
    <w:pPr>
      <w:keepNext/>
      <w:outlineLvl w:val="4"/>
    </w:pPr>
    <w:rPr>
      <w:sz w:val="40"/>
    </w:rPr>
  </w:style>
  <w:style w:type="paragraph" w:styleId="6">
    <w:name w:val="heading 6"/>
    <w:basedOn w:val="a"/>
    <w:next w:val="a"/>
    <w:qFormat/>
    <w:pPr>
      <w:keepNext/>
      <w:jc w:val="center"/>
      <w:outlineLvl w:val="5"/>
    </w:pPr>
    <w:rPr>
      <w:i/>
      <w:iCs/>
      <w:sz w:val="28"/>
    </w:rPr>
  </w:style>
  <w:style w:type="paragraph" w:styleId="7">
    <w:name w:val="heading 7"/>
    <w:basedOn w:val="a"/>
    <w:next w:val="a"/>
    <w:qFormat/>
    <w:pPr>
      <w:keepNext/>
      <w:jc w:val="center"/>
      <w:outlineLvl w:val="6"/>
    </w:pPr>
    <w:rPr>
      <w:b/>
      <w:bCs/>
      <w:sz w:val="40"/>
    </w:rPr>
  </w:style>
  <w:style w:type="paragraph" w:styleId="8">
    <w:name w:val="heading 8"/>
    <w:basedOn w:val="a"/>
    <w:next w:val="a"/>
    <w:qFormat/>
    <w:pPr>
      <w:keepNext/>
      <w:jc w:val="center"/>
      <w:outlineLvl w:val="7"/>
    </w:pPr>
    <w:rPr>
      <w:b/>
      <w:bCs/>
      <w:sz w:val="56"/>
    </w:rPr>
  </w:style>
  <w:style w:type="paragraph" w:styleId="9">
    <w:name w:val="heading 9"/>
    <w:basedOn w:val="a"/>
    <w:next w:val="a"/>
    <w:qFormat/>
    <w:pPr>
      <w:keepNext/>
      <w:jc w:val="center"/>
      <w:outlineLvl w:val="8"/>
    </w:pPr>
    <w:rPr>
      <w:sz w:val="52"/>
      <w:u w:val="single"/>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spacing w:after="120"/>
      <w:ind w:firstLine="540"/>
      <w:jc w:val="both"/>
    </w:pPr>
  </w:style>
  <w:style w:type="paragraph" w:styleId="a4">
    <w:name w:val="Normal Indent"/>
    <w:basedOn w:val="a"/>
    <w:semiHidden/>
    <w:pPr>
      <w:ind w:left="480"/>
    </w:pPr>
  </w:style>
  <w:style w:type="character" w:styleId="a5">
    <w:name w:val="footnote reference"/>
    <w:basedOn w:val="a1"/>
    <w:semiHidden/>
    <w:rPr>
      <w:sz w:val="20"/>
      <w:vertAlign w:val="superscript"/>
    </w:rPr>
  </w:style>
  <w:style w:type="paragraph" w:styleId="a6">
    <w:name w:val="footnote text"/>
    <w:basedOn w:val="a"/>
    <w:semiHidden/>
    <w:pPr>
      <w:keepLines/>
      <w:tabs>
        <w:tab w:val="left" w:pos="187"/>
        <w:tab w:val="right" w:pos="8280"/>
      </w:tabs>
      <w:spacing w:after="120" w:line="220" w:lineRule="exact"/>
      <w:ind w:left="187" w:hanging="187"/>
      <w:jc w:val="both"/>
    </w:pPr>
    <w:rPr>
      <w:rFonts w:ascii="Garamond" w:hAnsi="Garamond"/>
      <w:noProof/>
      <w:spacing w:val="-2"/>
      <w:kern w:val="0"/>
      <w:sz w:val="18"/>
    </w:rPr>
  </w:style>
  <w:style w:type="paragraph" w:customStyle="1" w:styleId="table">
    <w:name w:val="table"/>
    <w:basedOn w:val="a"/>
    <w:pPr>
      <w:widowControl/>
      <w:tabs>
        <w:tab w:val="right" w:pos="8309"/>
        <w:tab w:val="right" w:pos="8640"/>
      </w:tabs>
      <w:jc w:val="both"/>
    </w:pPr>
    <w:rPr>
      <w:spacing w:val="-2"/>
      <w:kern w:val="0"/>
      <w:lang w:eastAsia="en-US"/>
    </w:rPr>
  </w:style>
  <w:style w:type="paragraph" w:customStyle="1" w:styleId="20">
    <w:name w:val="入2字"/>
    <w:basedOn w:val="a"/>
    <w:pPr>
      <w:spacing w:before="120"/>
      <w:ind w:firstLine="482"/>
    </w:pPr>
    <w:rPr>
      <w:lang w:val="en-US"/>
    </w:rPr>
  </w:style>
  <w:style w:type="paragraph" w:customStyle="1" w:styleId="a7">
    <w:name w:val="表(置中)"/>
    <w:basedOn w:val="a8"/>
    <w:pPr>
      <w:spacing w:before="60" w:after="30"/>
      <w:jc w:val="center"/>
    </w:pPr>
    <w:rPr>
      <w:rFonts w:ascii="全真細明體" w:eastAsia="全真細明體"/>
      <w:lang w:val="en-US"/>
    </w:rPr>
  </w:style>
  <w:style w:type="paragraph" w:customStyle="1" w:styleId="13">
    <w:name w:val="小題(13)"/>
    <w:basedOn w:val="a8"/>
    <w:pPr>
      <w:spacing w:before="120"/>
    </w:pPr>
    <w:rPr>
      <w:rFonts w:ascii="全真粗明體" w:eastAsia="全真粗明體"/>
      <w:lang w:val="en-US"/>
    </w:rPr>
  </w:style>
  <w:style w:type="paragraph" w:styleId="a8">
    <w:name w:val="Plain Text"/>
    <w:basedOn w:val="a"/>
    <w:semiHidden/>
    <w:rPr>
      <w:rFonts w:ascii="細明體" w:eastAsia="細明體" w:hAnsi="Courier New"/>
    </w:rPr>
  </w:style>
  <w:style w:type="paragraph" w:customStyle="1" w:styleId="ChapterTitle">
    <w:name w:val="Chapter Title"/>
    <w:basedOn w:val="a"/>
    <w:next w:val="a"/>
    <w:pPr>
      <w:keepNext/>
      <w:keepLines/>
      <w:widowControl/>
      <w:tabs>
        <w:tab w:val="right" w:pos="8309"/>
      </w:tabs>
      <w:overflowPunct w:val="0"/>
      <w:autoSpaceDE w:val="0"/>
      <w:autoSpaceDN w:val="0"/>
      <w:adjustRightInd w:val="0"/>
      <w:spacing w:before="560" w:after="560"/>
      <w:jc w:val="center"/>
      <w:textAlignment w:val="baseline"/>
    </w:pPr>
    <w:rPr>
      <w:rFonts w:ascii="Garamond" w:hAnsi="Garamond"/>
      <w:caps/>
      <w:noProof/>
      <w:spacing w:val="2"/>
      <w:kern w:val="28"/>
    </w:rPr>
  </w:style>
  <w:style w:type="paragraph" w:customStyle="1" w:styleId="bib">
    <w:name w:val="bib"/>
    <w:basedOn w:val="a"/>
    <w:pPr>
      <w:ind w:left="540" w:hangingChars="225" w:hanging="540"/>
    </w:pPr>
    <w:rPr>
      <w:lang w:val="en-US"/>
    </w:rPr>
  </w:style>
  <w:style w:type="character" w:styleId="a9">
    <w:name w:val="Strong"/>
    <w:basedOn w:val="a1"/>
    <w:qFormat/>
    <w:rPr>
      <w:b/>
      <w:bCs/>
    </w:rPr>
  </w:style>
  <w:style w:type="character" w:styleId="aa">
    <w:name w:val="Hyperlink"/>
    <w:basedOn w:val="a1"/>
    <w:semiHidden/>
    <w:rPr>
      <w:color w:val="FF0000"/>
      <w:u w:val="single"/>
    </w:rPr>
  </w:style>
  <w:style w:type="paragraph" w:styleId="Web">
    <w:name w:val="Normal (Web)"/>
    <w:basedOn w:val="a"/>
    <w:semiHidden/>
    <w:pPr>
      <w:widowControl/>
      <w:spacing w:before="100" w:beforeAutospacing="1" w:after="100" w:afterAutospacing="1"/>
    </w:pPr>
    <w:rPr>
      <w:rFonts w:eastAsia="Times New Roman"/>
      <w:color w:val="004000"/>
      <w:kern w:val="0"/>
      <w:szCs w:val="24"/>
      <w:lang w:val="en-US"/>
    </w:rPr>
  </w:style>
  <w:style w:type="paragraph" w:styleId="ab">
    <w:name w:val="header"/>
    <w:basedOn w:val="a"/>
    <w:semiHidden/>
    <w:pPr>
      <w:tabs>
        <w:tab w:val="center" w:pos="4153"/>
        <w:tab w:val="right" w:pos="8306"/>
      </w:tabs>
      <w:snapToGrid w:val="0"/>
    </w:pPr>
    <w:rPr>
      <w:sz w:val="20"/>
    </w:rPr>
  </w:style>
  <w:style w:type="paragraph" w:styleId="ac">
    <w:name w:val="footer"/>
    <w:basedOn w:val="a"/>
    <w:semiHidden/>
    <w:pPr>
      <w:tabs>
        <w:tab w:val="center" w:pos="4153"/>
        <w:tab w:val="right" w:pos="8306"/>
      </w:tabs>
      <w:snapToGrid w:val="0"/>
    </w:pPr>
    <w:rPr>
      <w:sz w:val="20"/>
    </w:rPr>
  </w:style>
  <w:style w:type="character" w:styleId="ad">
    <w:name w:val="page number"/>
    <w:basedOn w:val="a1"/>
    <w:semiHidden/>
  </w:style>
  <w:style w:type="paragraph" w:styleId="ae">
    <w:name w:val="Block Text"/>
    <w:basedOn w:val="a"/>
    <w:semiHidden/>
    <w:pPr>
      <w:ind w:leftChars="225" w:left="540" w:rightChars="235" w:right="564"/>
    </w:pPr>
    <w:rPr>
      <w:lang w:val="en-US"/>
    </w:rPr>
  </w:style>
  <w:style w:type="paragraph" w:customStyle="1" w:styleId="bib1">
    <w:name w:val="bib1"/>
    <w:basedOn w:val="bib"/>
    <w:pPr>
      <w:keepLines/>
      <w:widowControl/>
      <w:numPr>
        <w:ilvl w:val="1"/>
        <w:numId w:val="22"/>
      </w:numPr>
      <w:tabs>
        <w:tab w:val="left" w:pos="1080"/>
        <w:tab w:val="left" w:pos="2160"/>
        <w:tab w:val="left" w:pos="3240"/>
        <w:tab w:val="left" w:pos="4320"/>
        <w:tab w:val="left" w:pos="5400"/>
        <w:tab w:val="left" w:pos="6480"/>
        <w:tab w:val="left" w:pos="7560"/>
        <w:tab w:val="left" w:pos="8640"/>
      </w:tabs>
      <w:autoSpaceDE w:val="0"/>
      <w:autoSpaceDN w:val="0"/>
      <w:adjustRightInd w:val="0"/>
      <w:spacing w:before="120" w:after="120" w:line="320" w:lineRule="atLeast"/>
      <w:ind w:firstLineChars="0" w:firstLine="0"/>
    </w:pPr>
    <w:rPr>
      <w:rFonts w:eastAsia="標楷體"/>
      <w:kern w:val="0"/>
    </w:rPr>
  </w:style>
  <w:style w:type="character" w:styleId="af">
    <w:name w:val="FollowedHyperlink"/>
    <w:basedOn w:val="a1"/>
    <w:semiHidden/>
    <w:rPr>
      <w:color w:val="800080"/>
      <w:u w:val="single"/>
    </w:rPr>
  </w:style>
  <w:style w:type="paragraph" w:styleId="af0">
    <w:name w:val="Balloon Text"/>
    <w:basedOn w:val="a"/>
    <w:link w:val="af1"/>
    <w:uiPriority w:val="99"/>
    <w:semiHidden/>
    <w:unhideWhenUsed/>
    <w:rsid w:val="001F5496"/>
    <w:rPr>
      <w:rFonts w:ascii="新細明體"/>
      <w:sz w:val="18"/>
      <w:szCs w:val="18"/>
    </w:rPr>
  </w:style>
  <w:style w:type="character" w:customStyle="1" w:styleId="af1">
    <w:name w:val="註解方塊文字 字元"/>
    <w:basedOn w:val="a1"/>
    <w:link w:val="af0"/>
    <w:uiPriority w:val="99"/>
    <w:semiHidden/>
    <w:rsid w:val="001F5496"/>
    <w:rPr>
      <w:rFonts w:ascii="新細明體"/>
      <w:kern w:val="2"/>
      <w:sz w:val="18"/>
      <w:szCs w:val="18"/>
      <w:lang w:val="en-GB"/>
    </w:rPr>
  </w:style>
  <w:style w:type="paragraph" w:styleId="af2">
    <w:name w:val="Revision"/>
    <w:hidden/>
    <w:uiPriority w:val="99"/>
    <w:semiHidden/>
    <w:rsid w:val="001F5496"/>
    <w:rPr>
      <w:kern w:val="2"/>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infacts.com/costofliving.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6576</Words>
  <Characters>37489</Characters>
  <Application>Microsoft Office Word</Application>
  <DocSecurity>0</DocSecurity>
  <Lines>312</Lines>
  <Paragraphs>87</Paragraphs>
  <ScaleCrop>false</ScaleCrop>
  <Company>City University of Hong Kong</Company>
  <LinksUpToDate>false</LinksUpToDate>
  <CharactersWithSpaces>43978</CharactersWithSpaces>
  <SharedDoc>false</SharedDoc>
  <HLinks>
    <vt:vector size="6" baseType="variant">
      <vt:variant>
        <vt:i4>4653072</vt:i4>
      </vt:variant>
      <vt:variant>
        <vt:i4>0</vt:i4>
      </vt:variant>
      <vt:variant>
        <vt:i4>0</vt:i4>
      </vt:variant>
      <vt:variant>
        <vt:i4>5</vt:i4>
      </vt:variant>
      <vt:variant>
        <vt:lpwstr>http://www.finfacts.com/costofliving.htm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of Living and Income Security in Hong Kong</dc:title>
  <dc:creator>Hung</dc:creator>
  <cp:lastModifiedBy>Andy</cp:lastModifiedBy>
  <cp:revision>4</cp:revision>
  <cp:lastPrinted>2003-09-10T05:59:00Z</cp:lastPrinted>
  <dcterms:created xsi:type="dcterms:W3CDTF">2014-08-17T02:46:00Z</dcterms:created>
  <dcterms:modified xsi:type="dcterms:W3CDTF">2014-08-17T03:48:00Z</dcterms:modified>
</cp:coreProperties>
</file>